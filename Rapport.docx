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3EA2E" w14:textId="77777777" w:rsidR="004B633E" w:rsidRPr="004E40DA" w:rsidRDefault="004B633E" w:rsidP="004B633E">
      <w:pPr>
        <w:rPr>
          <w:rFonts w:eastAsia="Times New Roman" w:cs="Times New Roman"/>
        </w:rPr>
      </w:pPr>
      <w:r w:rsidRPr="004E40DA">
        <w:rPr>
          <w:rFonts w:ascii="Arial" w:eastAsia="Times New Roman" w:hAnsi="Arial" w:cs="Arial"/>
          <w:color w:val="000000"/>
          <w:sz w:val="22"/>
          <w:szCs w:val="22"/>
        </w:rPr>
        <w:t>LITZLER Marco</w:t>
      </w:r>
      <w:r w:rsidRPr="004E40DA">
        <w:rPr>
          <w:rFonts w:ascii="Arial" w:eastAsia="Times New Roman" w:hAnsi="Arial" w:cs="Arial"/>
          <w:color w:val="000000"/>
          <w:sz w:val="22"/>
          <w:szCs w:val="22"/>
        </w:rPr>
        <w:tab/>
      </w:r>
      <w:r w:rsidRPr="004E40DA">
        <w:rPr>
          <w:rFonts w:ascii="Arial" w:eastAsia="Times New Roman" w:hAnsi="Arial" w:cs="Arial"/>
          <w:color w:val="000000"/>
          <w:sz w:val="22"/>
          <w:szCs w:val="22"/>
        </w:rPr>
        <w:tab/>
      </w:r>
      <w:r w:rsidRPr="004E40DA">
        <w:rPr>
          <w:rFonts w:ascii="Arial" w:eastAsia="Times New Roman" w:hAnsi="Arial" w:cs="Arial"/>
          <w:color w:val="000000"/>
          <w:sz w:val="22"/>
          <w:szCs w:val="22"/>
        </w:rPr>
        <w:tab/>
      </w:r>
      <w:r w:rsidRPr="004E40DA">
        <w:rPr>
          <w:rFonts w:ascii="Arial" w:eastAsia="Times New Roman" w:hAnsi="Arial" w:cs="Arial"/>
          <w:color w:val="000000"/>
          <w:sz w:val="22"/>
          <w:szCs w:val="22"/>
        </w:rPr>
        <w:tab/>
      </w:r>
      <w:r w:rsidRPr="004E40DA">
        <w:rPr>
          <w:rFonts w:ascii="Arial" w:eastAsia="Times New Roman" w:hAnsi="Arial" w:cs="Arial"/>
          <w:color w:val="000000"/>
          <w:sz w:val="22"/>
          <w:szCs w:val="22"/>
        </w:rPr>
        <w:tab/>
      </w:r>
      <w:r w:rsidRPr="004E40DA">
        <w:rPr>
          <w:rFonts w:ascii="Arial" w:eastAsia="Times New Roman" w:hAnsi="Arial" w:cs="Arial"/>
          <w:color w:val="000000"/>
          <w:sz w:val="22"/>
          <w:szCs w:val="22"/>
        </w:rPr>
        <w:tab/>
      </w:r>
      <w:r w:rsidRPr="004E40DA">
        <w:rPr>
          <w:rFonts w:ascii="Arial" w:eastAsia="Times New Roman" w:hAnsi="Arial" w:cs="Arial"/>
          <w:color w:val="000000"/>
          <w:sz w:val="22"/>
          <w:szCs w:val="22"/>
        </w:rPr>
        <w:tab/>
      </w:r>
      <w:r w:rsidRPr="004E40DA">
        <w:rPr>
          <w:rFonts w:ascii="Arial" w:eastAsia="Times New Roman" w:hAnsi="Arial" w:cs="Arial"/>
          <w:color w:val="000000"/>
          <w:sz w:val="22"/>
          <w:szCs w:val="22"/>
        </w:rPr>
        <w:tab/>
      </w:r>
      <w:r w:rsidRPr="004E40DA">
        <w:rPr>
          <w:rFonts w:ascii="Arial" w:eastAsia="Times New Roman" w:hAnsi="Arial" w:cs="Arial"/>
          <w:color w:val="000000"/>
          <w:sz w:val="22"/>
          <w:szCs w:val="22"/>
        </w:rPr>
        <w:tab/>
      </w:r>
      <w:r w:rsidRPr="004E40DA">
        <w:rPr>
          <w:rFonts w:ascii="Arial" w:eastAsia="Times New Roman" w:hAnsi="Arial" w:cs="Arial"/>
          <w:color w:val="000000"/>
          <w:sz w:val="22"/>
          <w:szCs w:val="22"/>
        </w:rPr>
        <w:tab/>
      </w:r>
    </w:p>
    <w:p w14:paraId="559BC4F8" w14:textId="77777777" w:rsidR="004B633E" w:rsidRPr="004E40DA" w:rsidRDefault="004B633E" w:rsidP="004B633E">
      <w:pPr>
        <w:rPr>
          <w:rFonts w:eastAsia="Times New Roman" w:cs="Times New Roman"/>
        </w:rPr>
      </w:pPr>
      <w:r w:rsidRPr="004E40DA">
        <w:rPr>
          <w:rFonts w:ascii="Arial" w:eastAsia="Times New Roman" w:hAnsi="Arial" w:cs="Arial"/>
          <w:color w:val="000000"/>
          <w:sz w:val="22"/>
          <w:szCs w:val="22"/>
        </w:rPr>
        <w:t>DE ABREU Quentin</w:t>
      </w:r>
    </w:p>
    <w:p w14:paraId="53E04B43" w14:textId="77777777" w:rsidR="004B633E" w:rsidRPr="004E40DA" w:rsidRDefault="004B633E" w:rsidP="004B633E">
      <w:pPr>
        <w:rPr>
          <w:rFonts w:eastAsia="Times New Roman" w:cs="Times New Roman"/>
        </w:rPr>
      </w:pPr>
      <w:r w:rsidRPr="004E40DA">
        <w:rPr>
          <w:rFonts w:ascii="Arial" w:eastAsia="Times New Roman" w:hAnsi="Arial" w:cs="Arial"/>
          <w:color w:val="000000"/>
          <w:sz w:val="22"/>
          <w:szCs w:val="22"/>
        </w:rPr>
        <w:t>ROLLAND Julia</w:t>
      </w:r>
    </w:p>
    <w:p w14:paraId="5EB43C21" w14:textId="5E953878" w:rsidR="004B633E" w:rsidRPr="004E40DA" w:rsidRDefault="004B633E" w:rsidP="004B633E">
      <w:pPr>
        <w:spacing w:after="240"/>
        <w:rPr>
          <w:rFonts w:eastAsia="Times New Roman" w:cs="Times New Roman"/>
        </w:rPr>
      </w:pPr>
      <w:r w:rsidRPr="004E40DA">
        <w:rPr>
          <w:rFonts w:eastAsia="Times New Roman" w:cs="Times New Roman"/>
        </w:rPr>
        <w:br/>
      </w:r>
      <w:r w:rsidRPr="004E40DA">
        <w:rPr>
          <w:rFonts w:eastAsia="Times New Roman" w:cs="Times New Roman"/>
        </w:rPr>
        <w:br/>
      </w:r>
      <w:r w:rsidRPr="004E40DA">
        <w:rPr>
          <w:rFonts w:eastAsia="Times New Roman" w:cs="Times New Roman"/>
        </w:rPr>
        <w:br/>
      </w:r>
      <w:r w:rsidRPr="004E40DA">
        <w:rPr>
          <w:rFonts w:eastAsia="Times New Roman" w:cs="Times New Roman"/>
        </w:rPr>
        <w:br/>
      </w:r>
      <w:r w:rsidRPr="004E40DA">
        <w:rPr>
          <w:rFonts w:eastAsia="Times New Roman" w:cs="Times New Roman"/>
        </w:rPr>
        <w:br/>
      </w:r>
      <w:r w:rsidRPr="004E40DA">
        <w:rPr>
          <w:rFonts w:eastAsia="Times New Roman" w:cs="Times New Roman"/>
        </w:rPr>
        <w:br/>
      </w:r>
      <w:r w:rsidRPr="004E40DA">
        <w:rPr>
          <w:rFonts w:eastAsia="Times New Roman" w:cs="Times New Roman"/>
        </w:rPr>
        <w:br/>
      </w:r>
      <w:r w:rsidRPr="004E40DA">
        <w:rPr>
          <w:rFonts w:eastAsia="Times New Roman" w:cs="Times New Roman"/>
        </w:rPr>
        <w:br/>
      </w:r>
      <w:r w:rsidRPr="004E40DA">
        <w:rPr>
          <w:rFonts w:eastAsia="Times New Roman" w:cs="Times New Roman"/>
        </w:rPr>
        <w:br/>
      </w:r>
      <w:r w:rsidRPr="004E40DA">
        <w:rPr>
          <w:rFonts w:eastAsia="Times New Roman" w:cs="Times New Roman"/>
        </w:rPr>
        <w:br/>
      </w:r>
      <w:r w:rsidRPr="004E40DA">
        <w:rPr>
          <w:rFonts w:eastAsia="Times New Roman" w:cs="Times New Roman"/>
        </w:rPr>
        <w:br/>
      </w:r>
      <w:r w:rsidRPr="004E40DA">
        <w:rPr>
          <w:rFonts w:eastAsia="Times New Roman" w:cs="Times New Roman"/>
        </w:rPr>
        <w:br/>
      </w:r>
      <w:r w:rsidRPr="004E40DA">
        <w:rPr>
          <w:rFonts w:eastAsia="Times New Roman" w:cs="Times New Roman"/>
        </w:rPr>
        <w:br/>
      </w:r>
    </w:p>
    <w:p w14:paraId="5C5C2F05" w14:textId="53F71422" w:rsidR="004B633E" w:rsidRPr="00C72594" w:rsidRDefault="004B633E" w:rsidP="004B633E">
      <w:pPr>
        <w:pStyle w:val="Titre"/>
        <w:jc w:val="center"/>
        <w:rPr>
          <w:rFonts w:eastAsia="Times New Roman" w:cs="Times New Roman"/>
        </w:rPr>
      </w:pPr>
      <w:r w:rsidRPr="00C72594">
        <w:rPr>
          <w:rFonts w:eastAsia="Times New Roman"/>
        </w:rPr>
        <w:t xml:space="preserve">Rapport </w:t>
      </w:r>
      <w:r>
        <w:rPr>
          <w:rFonts w:eastAsia="Times New Roman"/>
        </w:rPr>
        <w:t xml:space="preserve">Projet gl52 </w:t>
      </w:r>
      <w:r>
        <w:rPr>
          <w:rFonts w:eastAsia="Times New Roman"/>
        </w:rPr>
        <w:br/>
        <w:t>Prototype Gestion Magasin ÉlectromÉnagÉ</w:t>
      </w:r>
    </w:p>
    <w:p w14:paraId="5784AF20" w14:textId="77777777" w:rsidR="004B633E" w:rsidRPr="004E40DA" w:rsidRDefault="004B633E" w:rsidP="004B633E">
      <w:pPr>
        <w:spacing w:after="240"/>
        <w:rPr>
          <w:rFonts w:eastAsia="Times New Roman" w:cs="Times New Roman"/>
        </w:rPr>
      </w:pPr>
      <w:r w:rsidRPr="004E40DA">
        <w:rPr>
          <w:rFonts w:eastAsia="Times New Roman" w:cs="Times New Roman"/>
        </w:rPr>
        <w:br/>
      </w:r>
      <w:r w:rsidRPr="004E40DA">
        <w:rPr>
          <w:rFonts w:eastAsia="Times New Roman" w:cs="Times New Roman"/>
        </w:rPr>
        <w:br/>
      </w:r>
      <w:r w:rsidRPr="004E40DA">
        <w:rPr>
          <w:rFonts w:eastAsia="Times New Roman" w:cs="Times New Roman"/>
        </w:rPr>
        <w:br/>
      </w:r>
      <w:r w:rsidRPr="004E40DA">
        <w:rPr>
          <w:rFonts w:eastAsia="Times New Roman" w:cs="Times New Roman"/>
        </w:rPr>
        <w:br/>
      </w:r>
      <w:r w:rsidRPr="004E40DA">
        <w:rPr>
          <w:rFonts w:eastAsia="Times New Roman" w:cs="Times New Roman"/>
        </w:rPr>
        <w:br/>
      </w:r>
      <w:r w:rsidRPr="004E40DA">
        <w:rPr>
          <w:rFonts w:eastAsia="Times New Roman" w:cs="Times New Roman"/>
        </w:rPr>
        <w:br/>
      </w:r>
      <w:r w:rsidRPr="004E40DA">
        <w:rPr>
          <w:rFonts w:eastAsia="Times New Roman" w:cs="Times New Roman"/>
        </w:rPr>
        <w:br/>
      </w:r>
      <w:r w:rsidRPr="004E40DA">
        <w:rPr>
          <w:rFonts w:eastAsia="Times New Roman" w:cs="Times New Roman"/>
        </w:rPr>
        <w:br/>
      </w:r>
      <w:r w:rsidRPr="004E40DA">
        <w:rPr>
          <w:rFonts w:eastAsia="Times New Roman" w:cs="Times New Roman"/>
        </w:rPr>
        <w:br/>
      </w:r>
      <w:r w:rsidRPr="004E40DA">
        <w:rPr>
          <w:rFonts w:eastAsia="Times New Roman" w:cs="Times New Roman"/>
        </w:rPr>
        <w:br/>
      </w:r>
      <w:r w:rsidRPr="004E40DA">
        <w:rPr>
          <w:rFonts w:eastAsia="Times New Roman" w:cs="Times New Roman"/>
        </w:rPr>
        <w:br/>
      </w:r>
      <w:r w:rsidRPr="004E40DA">
        <w:rPr>
          <w:rFonts w:eastAsia="Times New Roman" w:cs="Times New Roman"/>
        </w:rPr>
        <w:br/>
      </w:r>
      <w:r w:rsidRPr="004E40DA">
        <w:rPr>
          <w:rFonts w:eastAsia="Times New Roman" w:cs="Times New Roman"/>
        </w:rPr>
        <w:br/>
      </w:r>
      <w:r w:rsidRPr="004E40DA">
        <w:rPr>
          <w:rFonts w:eastAsia="Times New Roman" w:cs="Times New Roman"/>
        </w:rPr>
        <w:br/>
      </w:r>
    </w:p>
    <w:p w14:paraId="183F5670" w14:textId="4177EA14" w:rsidR="004B633E" w:rsidRPr="004E40DA" w:rsidRDefault="004B633E" w:rsidP="004B633E">
      <w:pPr>
        <w:rPr>
          <w:rFonts w:eastAsia="Times New Roman" w:cs="Times New Roman"/>
        </w:rPr>
      </w:pPr>
      <w:r w:rsidRPr="004E40DA">
        <w:rPr>
          <w:rFonts w:ascii="Arial" w:eastAsia="Times New Roman" w:hAnsi="Arial" w:cs="Arial"/>
          <w:color w:val="000000"/>
          <w:sz w:val="22"/>
          <w:szCs w:val="22"/>
        </w:rPr>
        <w:lastRenderedPageBreak/>
        <w:t>UV GL5</w:t>
      </w:r>
      <w:r>
        <w:rPr>
          <w:rFonts w:ascii="Arial" w:eastAsia="Times New Roman" w:hAnsi="Arial" w:cs="Arial"/>
          <w:color w:val="000000"/>
          <w:sz w:val="22"/>
          <w:szCs w:val="22"/>
        </w:rPr>
        <w:t>2</w:t>
      </w:r>
      <w:r w:rsidRPr="004E40DA">
        <w:rPr>
          <w:rFonts w:ascii="Arial" w:eastAsia="Times New Roman" w:hAnsi="Arial" w:cs="Arial"/>
          <w:color w:val="000000"/>
          <w:sz w:val="22"/>
          <w:szCs w:val="22"/>
        </w:rPr>
        <w:tab/>
      </w:r>
      <w:r w:rsidRPr="004E40DA">
        <w:rPr>
          <w:rFonts w:ascii="Arial" w:eastAsia="Times New Roman" w:hAnsi="Arial" w:cs="Arial"/>
          <w:color w:val="000000"/>
          <w:sz w:val="22"/>
          <w:szCs w:val="22"/>
        </w:rPr>
        <w:tab/>
      </w:r>
      <w:r w:rsidRPr="004E40DA">
        <w:rPr>
          <w:rFonts w:ascii="Arial" w:eastAsia="Times New Roman" w:hAnsi="Arial" w:cs="Arial"/>
          <w:color w:val="000000"/>
          <w:sz w:val="22"/>
          <w:szCs w:val="22"/>
        </w:rPr>
        <w:tab/>
      </w:r>
      <w:r w:rsidRPr="004E40DA">
        <w:rPr>
          <w:rFonts w:ascii="Arial" w:eastAsia="Times New Roman" w:hAnsi="Arial" w:cs="Arial"/>
          <w:color w:val="000000"/>
          <w:sz w:val="22"/>
          <w:szCs w:val="22"/>
        </w:rPr>
        <w:tab/>
      </w:r>
      <w:r w:rsidRPr="004E40DA">
        <w:rPr>
          <w:rFonts w:ascii="Arial" w:eastAsia="Times New Roman" w:hAnsi="Arial" w:cs="Arial"/>
          <w:color w:val="000000"/>
          <w:sz w:val="22"/>
          <w:szCs w:val="22"/>
        </w:rPr>
        <w:tab/>
      </w:r>
      <w:r w:rsidRPr="004E40DA">
        <w:rPr>
          <w:rFonts w:ascii="Arial" w:eastAsia="Times New Roman" w:hAnsi="Arial" w:cs="Arial"/>
          <w:color w:val="000000"/>
          <w:sz w:val="22"/>
          <w:szCs w:val="22"/>
        </w:rPr>
        <w:tab/>
      </w:r>
      <w:r w:rsidRPr="004E40DA">
        <w:rPr>
          <w:rFonts w:ascii="Arial" w:eastAsia="Times New Roman" w:hAnsi="Arial" w:cs="Arial"/>
          <w:color w:val="000000"/>
          <w:sz w:val="22"/>
          <w:szCs w:val="22"/>
        </w:rPr>
        <w:tab/>
      </w:r>
      <w:r w:rsidRPr="004E40DA">
        <w:rPr>
          <w:rFonts w:ascii="Arial" w:eastAsia="Times New Roman" w:hAnsi="Arial" w:cs="Arial"/>
          <w:color w:val="000000"/>
          <w:sz w:val="22"/>
          <w:szCs w:val="22"/>
        </w:rPr>
        <w:tab/>
      </w:r>
      <w:r w:rsidRPr="004E40DA">
        <w:rPr>
          <w:rFonts w:ascii="Arial" w:eastAsia="Times New Roman" w:hAnsi="Arial" w:cs="Arial"/>
          <w:color w:val="000000"/>
          <w:sz w:val="22"/>
          <w:szCs w:val="22"/>
        </w:rPr>
        <w:tab/>
      </w:r>
      <w:r w:rsidRPr="004E40DA">
        <w:rPr>
          <w:rFonts w:ascii="Arial" w:eastAsia="Times New Roman" w:hAnsi="Arial" w:cs="Arial"/>
          <w:color w:val="000000"/>
          <w:sz w:val="22"/>
          <w:szCs w:val="22"/>
        </w:rPr>
        <w:tab/>
        <w:t xml:space="preserve">           P21</w:t>
      </w:r>
    </w:p>
    <w:p w14:paraId="469206E7" w14:textId="77777777" w:rsidR="004B633E" w:rsidRDefault="004B633E" w:rsidP="004B633E">
      <w:pPr>
        <w:rPr>
          <w:rFonts w:ascii="Arial" w:eastAsia="Times New Roman" w:hAnsi="Arial" w:cs="Arial"/>
          <w:color w:val="000000"/>
          <w:sz w:val="22"/>
          <w:szCs w:val="22"/>
        </w:rPr>
      </w:pPr>
      <w:r w:rsidRPr="004E40DA">
        <w:rPr>
          <w:rFonts w:ascii="Arial" w:eastAsia="Times New Roman" w:hAnsi="Arial" w:cs="Arial"/>
          <w:color w:val="000000"/>
          <w:sz w:val="22"/>
          <w:szCs w:val="22"/>
        </w:rPr>
        <w:t>Professeur :</w:t>
      </w:r>
      <w:r w:rsidRPr="004E40DA">
        <w:rPr>
          <w:rFonts w:ascii="Arial" w:eastAsia="Times New Roman" w:hAnsi="Arial" w:cs="Arial"/>
          <w:color w:val="000000"/>
          <w:sz w:val="22"/>
          <w:szCs w:val="22"/>
        </w:rPr>
        <w:tab/>
      </w:r>
      <w:r w:rsidRPr="004B633E">
        <w:rPr>
          <w:rFonts w:ascii="Arial" w:eastAsia="Times New Roman" w:hAnsi="Arial" w:cs="Arial"/>
          <w:color w:val="000000"/>
          <w:sz w:val="22"/>
          <w:szCs w:val="22"/>
        </w:rPr>
        <w:t>Abderrafiaa Koukam</w:t>
      </w:r>
    </w:p>
    <w:p w14:paraId="3729E088" w14:textId="77777777" w:rsidR="004B633E" w:rsidRDefault="004B633E">
      <w:pPr>
        <w:rPr>
          <w:rFonts w:ascii="Arial" w:eastAsia="Times New Roman" w:hAnsi="Arial" w:cs="Arial"/>
          <w:color w:val="000000"/>
          <w:sz w:val="22"/>
          <w:szCs w:val="22"/>
        </w:rPr>
      </w:pPr>
      <w:r>
        <w:rPr>
          <w:rFonts w:ascii="Arial" w:eastAsia="Times New Roman" w:hAnsi="Arial" w:cs="Arial"/>
          <w:color w:val="000000"/>
          <w:sz w:val="22"/>
          <w:szCs w:val="22"/>
        </w:rPr>
        <w:br w:type="page"/>
      </w:r>
    </w:p>
    <w:sdt>
      <w:sdtPr>
        <w:rPr>
          <w:caps w:val="0"/>
          <w:color w:val="auto"/>
          <w:spacing w:val="0"/>
          <w:sz w:val="24"/>
          <w:szCs w:val="20"/>
        </w:rPr>
        <w:id w:val="902114017"/>
        <w:docPartObj>
          <w:docPartGallery w:val="Table of Contents"/>
          <w:docPartUnique/>
        </w:docPartObj>
      </w:sdtPr>
      <w:sdtEndPr>
        <w:rPr>
          <w:b/>
          <w:bCs/>
        </w:rPr>
      </w:sdtEndPr>
      <w:sdtContent>
        <w:p w14:paraId="5BFFC3DE" w14:textId="14A44A39" w:rsidR="004B633E" w:rsidRDefault="004B633E">
          <w:pPr>
            <w:pStyle w:val="En-ttedetabledesmatires"/>
          </w:pPr>
          <w:r>
            <w:t>Table des matières</w:t>
          </w:r>
        </w:p>
        <w:p w14:paraId="5C3B685B" w14:textId="0FA816D2" w:rsidR="004B633E" w:rsidRDefault="004B633E">
          <w:pPr>
            <w:pStyle w:val="TM1"/>
            <w:tabs>
              <w:tab w:val="left" w:pos="440"/>
              <w:tab w:val="right" w:leader="dot" w:pos="9016"/>
            </w:tabs>
            <w:rPr>
              <w:noProof/>
              <w:sz w:val="22"/>
              <w:szCs w:val="22"/>
              <w:lang w:eastAsia="fr-FR"/>
            </w:rPr>
          </w:pPr>
          <w:r>
            <w:fldChar w:fldCharType="begin"/>
          </w:r>
          <w:r>
            <w:instrText xml:space="preserve"> TOC \o "1-3" \h \z \u </w:instrText>
          </w:r>
          <w:r>
            <w:fldChar w:fldCharType="separate"/>
          </w:r>
          <w:hyperlink w:anchor="_Toc74667758" w:history="1">
            <w:r w:rsidRPr="00F63840">
              <w:rPr>
                <w:rStyle w:val="Lienhypertexte"/>
                <w:noProof/>
              </w:rPr>
              <w:t>1-</w:t>
            </w:r>
            <w:r>
              <w:rPr>
                <w:noProof/>
                <w:sz w:val="22"/>
                <w:szCs w:val="22"/>
                <w:lang w:eastAsia="fr-FR"/>
              </w:rPr>
              <w:tab/>
            </w:r>
            <w:r w:rsidRPr="00F63840">
              <w:rPr>
                <w:rStyle w:val="Lienhypertexte"/>
                <w:noProof/>
              </w:rPr>
              <w:t>Introduction</w:t>
            </w:r>
            <w:r>
              <w:rPr>
                <w:noProof/>
                <w:webHidden/>
              </w:rPr>
              <w:tab/>
            </w:r>
            <w:r>
              <w:rPr>
                <w:noProof/>
                <w:webHidden/>
              </w:rPr>
              <w:fldChar w:fldCharType="begin"/>
            </w:r>
            <w:r>
              <w:rPr>
                <w:noProof/>
                <w:webHidden/>
              </w:rPr>
              <w:instrText xml:space="preserve"> PAGEREF _Toc74667758 \h </w:instrText>
            </w:r>
            <w:r>
              <w:rPr>
                <w:noProof/>
                <w:webHidden/>
              </w:rPr>
            </w:r>
            <w:r>
              <w:rPr>
                <w:noProof/>
                <w:webHidden/>
              </w:rPr>
              <w:fldChar w:fldCharType="separate"/>
            </w:r>
            <w:r>
              <w:rPr>
                <w:noProof/>
                <w:webHidden/>
              </w:rPr>
              <w:t>3</w:t>
            </w:r>
            <w:r>
              <w:rPr>
                <w:noProof/>
                <w:webHidden/>
              </w:rPr>
              <w:fldChar w:fldCharType="end"/>
            </w:r>
          </w:hyperlink>
        </w:p>
        <w:p w14:paraId="6E1F42B9" w14:textId="2024EB37" w:rsidR="004B633E" w:rsidRDefault="009B0B90">
          <w:pPr>
            <w:pStyle w:val="TM2"/>
            <w:tabs>
              <w:tab w:val="right" w:leader="dot" w:pos="9016"/>
            </w:tabs>
            <w:rPr>
              <w:noProof/>
              <w:sz w:val="22"/>
              <w:szCs w:val="22"/>
              <w:lang w:eastAsia="fr-FR"/>
            </w:rPr>
          </w:pPr>
          <w:hyperlink w:anchor="_Toc74667759" w:history="1">
            <w:r w:rsidR="004B633E" w:rsidRPr="00F63840">
              <w:rPr>
                <w:rStyle w:val="Lienhypertexte"/>
                <w:noProof/>
              </w:rPr>
              <w:t>Buts et destinataires</w:t>
            </w:r>
            <w:r w:rsidR="004B633E">
              <w:rPr>
                <w:noProof/>
                <w:webHidden/>
              </w:rPr>
              <w:tab/>
            </w:r>
            <w:r w:rsidR="004B633E">
              <w:rPr>
                <w:noProof/>
                <w:webHidden/>
              </w:rPr>
              <w:fldChar w:fldCharType="begin"/>
            </w:r>
            <w:r w:rsidR="004B633E">
              <w:rPr>
                <w:noProof/>
                <w:webHidden/>
              </w:rPr>
              <w:instrText xml:space="preserve"> PAGEREF _Toc74667759 \h </w:instrText>
            </w:r>
            <w:r w:rsidR="004B633E">
              <w:rPr>
                <w:noProof/>
                <w:webHidden/>
              </w:rPr>
            </w:r>
            <w:r w:rsidR="004B633E">
              <w:rPr>
                <w:noProof/>
                <w:webHidden/>
              </w:rPr>
              <w:fldChar w:fldCharType="separate"/>
            </w:r>
            <w:r w:rsidR="004B633E">
              <w:rPr>
                <w:noProof/>
                <w:webHidden/>
              </w:rPr>
              <w:t>3</w:t>
            </w:r>
            <w:r w:rsidR="004B633E">
              <w:rPr>
                <w:noProof/>
                <w:webHidden/>
              </w:rPr>
              <w:fldChar w:fldCharType="end"/>
            </w:r>
          </w:hyperlink>
        </w:p>
        <w:p w14:paraId="404FA0FA" w14:textId="21890240" w:rsidR="004B633E" w:rsidRDefault="009B0B90">
          <w:pPr>
            <w:pStyle w:val="TM2"/>
            <w:tabs>
              <w:tab w:val="right" w:leader="dot" w:pos="9016"/>
            </w:tabs>
            <w:rPr>
              <w:noProof/>
              <w:sz w:val="22"/>
              <w:szCs w:val="22"/>
              <w:lang w:eastAsia="fr-FR"/>
            </w:rPr>
          </w:pPr>
          <w:hyperlink w:anchor="_Toc74667760" w:history="1">
            <w:r w:rsidR="004B633E" w:rsidRPr="00F63840">
              <w:rPr>
                <w:rStyle w:val="Lienhypertexte"/>
                <w:noProof/>
              </w:rPr>
              <w:t>Définitionset abréviations</w:t>
            </w:r>
            <w:r w:rsidR="004B633E">
              <w:rPr>
                <w:noProof/>
                <w:webHidden/>
              </w:rPr>
              <w:tab/>
            </w:r>
            <w:r w:rsidR="004B633E">
              <w:rPr>
                <w:noProof/>
                <w:webHidden/>
              </w:rPr>
              <w:fldChar w:fldCharType="begin"/>
            </w:r>
            <w:r w:rsidR="004B633E">
              <w:rPr>
                <w:noProof/>
                <w:webHidden/>
              </w:rPr>
              <w:instrText xml:space="preserve"> PAGEREF _Toc74667760 \h </w:instrText>
            </w:r>
            <w:r w:rsidR="004B633E">
              <w:rPr>
                <w:noProof/>
                <w:webHidden/>
              </w:rPr>
            </w:r>
            <w:r w:rsidR="004B633E">
              <w:rPr>
                <w:noProof/>
                <w:webHidden/>
              </w:rPr>
              <w:fldChar w:fldCharType="separate"/>
            </w:r>
            <w:r w:rsidR="004B633E">
              <w:rPr>
                <w:noProof/>
                <w:webHidden/>
              </w:rPr>
              <w:t>3</w:t>
            </w:r>
            <w:r w:rsidR="004B633E">
              <w:rPr>
                <w:noProof/>
                <w:webHidden/>
              </w:rPr>
              <w:fldChar w:fldCharType="end"/>
            </w:r>
          </w:hyperlink>
        </w:p>
        <w:p w14:paraId="49DF74B5" w14:textId="15F0E91C" w:rsidR="004B633E" w:rsidRDefault="009B0B90">
          <w:pPr>
            <w:pStyle w:val="TM2"/>
            <w:tabs>
              <w:tab w:val="right" w:leader="dot" w:pos="9016"/>
            </w:tabs>
            <w:rPr>
              <w:noProof/>
              <w:sz w:val="22"/>
              <w:szCs w:val="22"/>
              <w:lang w:eastAsia="fr-FR"/>
            </w:rPr>
          </w:pPr>
          <w:hyperlink w:anchor="_Toc74667761" w:history="1">
            <w:r w:rsidR="004B633E" w:rsidRPr="00F63840">
              <w:rPr>
                <w:rStyle w:val="Lienhypertexte"/>
                <w:noProof/>
              </w:rPr>
              <w:t>Présentations générale du document</w:t>
            </w:r>
            <w:r w:rsidR="004B633E">
              <w:rPr>
                <w:noProof/>
                <w:webHidden/>
              </w:rPr>
              <w:tab/>
            </w:r>
            <w:r w:rsidR="004B633E">
              <w:rPr>
                <w:noProof/>
                <w:webHidden/>
              </w:rPr>
              <w:fldChar w:fldCharType="begin"/>
            </w:r>
            <w:r w:rsidR="004B633E">
              <w:rPr>
                <w:noProof/>
                <w:webHidden/>
              </w:rPr>
              <w:instrText xml:space="preserve"> PAGEREF _Toc74667761 \h </w:instrText>
            </w:r>
            <w:r w:rsidR="004B633E">
              <w:rPr>
                <w:noProof/>
                <w:webHidden/>
              </w:rPr>
            </w:r>
            <w:r w:rsidR="004B633E">
              <w:rPr>
                <w:noProof/>
                <w:webHidden/>
              </w:rPr>
              <w:fldChar w:fldCharType="separate"/>
            </w:r>
            <w:r w:rsidR="004B633E">
              <w:rPr>
                <w:noProof/>
                <w:webHidden/>
              </w:rPr>
              <w:t>3</w:t>
            </w:r>
            <w:r w:rsidR="004B633E">
              <w:rPr>
                <w:noProof/>
                <w:webHidden/>
              </w:rPr>
              <w:fldChar w:fldCharType="end"/>
            </w:r>
          </w:hyperlink>
        </w:p>
        <w:p w14:paraId="1C8D0E16" w14:textId="72A59CF6" w:rsidR="004B633E" w:rsidRDefault="009B0B90">
          <w:pPr>
            <w:pStyle w:val="TM1"/>
            <w:tabs>
              <w:tab w:val="left" w:pos="440"/>
              <w:tab w:val="right" w:leader="dot" w:pos="9016"/>
            </w:tabs>
            <w:rPr>
              <w:noProof/>
              <w:sz w:val="22"/>
              <w:szCs w:val="22"/>
              <w:lang w:eastAsia="fr-FR"/>
            </w:rPr>
          </w:pPr>
          <w:hyperlink w:anchor="_Toc74667762" w:history="1">
            <w:r w:rsidR="004B633E" w:rsidRPr="00F63840">
              <w:rPr>
                <w:rStyle w:val="Lienhypertexte"/>
                <w:noProof/>
              </w:rPr>
              <w:t>2-</w:t>
            </w:r>
            <w:r w:rsidR="004B633E">
              <w:rPr>
                <w:noProof/>
                <w:sz w:val="22"/>
                <w:szCs w:val="22"/>
                <w:lang w:eastAsia="fr-FR"/>
              </w:rPr>
              <w:tab/>
            </w:r>
            <w:r w:rsidR="004B633E" w:rsidRPr="00F63840">
              <w:rPr>
                <w:rStyle w:val="Lienhypertexte"/>
                <w:noProof/>
              </w:rPr>
              <w:t>Description générale</w:t>
            </w:r>
            <w:r w:rsidR="004B633E">
              <w:rPr>
                <w:noProof/>
                <w:webHidden/>
              </w:rPr>
              <w:tab/>
            </w:r>
            <w:r w:rsidR="004B633E">
              <w:rPr>
                <w:noProof/>
                <w:webHidden/>
              </w:rPr>
              <w:fldChar w:fldCharType="begin"/>
            </w:r>
            <w:r w:rsidR="004B633E">
              <w:rPr>
                <w:noProof/>
                <w:webHidden/>
              </w:rPr>
              <w:instrText xml:space="preserve"> PAGEREF _Toc74667762 \h </w:instrText>
            </w:r>
            <w:r w:rsidR="004B633E">
              <w:rPr>
                <w:noProof/>
                <w:webHidden/>
              </w:rPr>
            </w:r>
            <w:r w:rsidR="004B633E">
              <w:rPr>
                <w:noProof/>
                <w:webHidden/>
              </w:rPr>
              <w:fldChar w:fldCharType="separate"/>
            </w:r>
            <w:r w:rsidR="004B633E">
              <w:rPr>
                <w:noProof/>
                <w:webHidden/>
              </w:rPr>
              <w:t>3</w:t>
            </w:r>
            <w:r w:rsidR="004B633E">
              <w:rPr>
                <w:noProof/>
                <w:webHidden/>
              </w:rPr>
              <w:fldChar w:fldCharType="end"/>
            </w:r>
          </w:hyperlink>
        </w:p>
        <w:p w14:paraId="6A621CA9" w14:textId="38171222" w:rsidR="004B633E" w:rsidRDefault="009B0B90">
          <w:pPr>
            <w:pStyle w:val="TM2"/>
            <w:tabs>
              <w:tab w:val="right" w:leader="dot" w:pos="9016"/>
            </w:tabs>
            <w:rPr>
              <w:noProof/>
              <w:sz w:val="22"/>
              <w:szCs w:val="22"/>
              <w:lang w:eastAsia="fr-FR"/>
            </w:rPr>
          </w:pPr>
          <w:hyperlink w:anchor="_Toc74667763" w:history="1">
            <w:r w:rsidR="004B633E" w:rsidRPr="00F63840">
              <w:rPr>
                <w:rStyle w:val="Lienhypertexte"/>
                <w:noProof/>
              </w:rPr>
              <w:t>Environnement ou contexte du système</w:t>
            </w:r>
            <w:r w:rsidR="004B633E">
              <w:rPr>
                <w:noProof/>
                <w:webHidden/>
              </w:rPr>
              <w:tab/>
            </w:r>
            <w:r w:rsidR="004B633E">
              <w:rPr>
                <w:noProof/>
                <w:webHidden/>
              </w:rPr>
              <w:fldChar w:fldCharType="begin"/>
            </w:r>
            <w:r w:rsidR="004B633E">
              <w:rPr>
                <w:noProof/>
                <w:webHidden/>
              </w:rPr>
              <w:instrText xml:space="preserve"> PAGEREF _Toc74667763 \h </w:instrText>
            </w:r>
            <w:r w:rsidR="004B633E">
              <w:rPr>
                <w:noProof/>
                <w:webHidden/>
              </w:rPr>
            </w:r>
            <w:r w:rsidR="004B633E">
              <w:rPr>
                <w:noProof/>
                <w:webHidden/>
              </w:rPr>
              <w:fldChar w:fldCharType="separate"/>
            </w:r>
            <w:r w:rsidR="004B633E">
              <w:rPr>
                <w:noProof/>
                <w:webHidden/>
              </w:rPr>
              <w:t>3</w:t>
            </w:r>
            <w:r w:rsidR="004B633E">
              <w:rPr>
                <w:noProof/>
                <w:webHidden/>
              </w:rPr>
              <w:fldChar w:fldCharType="end"/>
            </w:r>
          </w:hyperlink>
        </w:p>
        <w:p w14:paraId="50F261D9" w14:textId="16308D9B" w:rsidR="004B633E" w:rsidRDefault="009B0B90">
          <w:pPr>
            <w:pStyle w:val="TM2"/>
            <w:tabs>
              <w:tab w:val="right" w:leader="dot" w:pos="9016"/>
            </w:tabs>
            <w:rPr>
              <w:noProof/>
              <w:sz w:val="22"/>
              <w:szCs w:val="22"/>
              <w:lang w:eastAsia="fr-FR"/>
            </w:rPr>
          </w:pPr>
          <w:hyperlink w:anchor="_Toc74667764" w:history="1">
            <w:r w:rsidR="004B633E" w:rsidRPr="00F63840">
              <w:rPr>
                <w:rStyle w:val="Lienhypertexte"/>
                <w:noProof/>
              </w:rPr>
              <w:t>Caractéristique des utilisateurs</w:t>
            </w:r>
            <w:r w:rsidR="004B633E">
              <w:rPr>
                <w:noProof/>
                <w:webHidden/>
              </w:rPr>
              <w:tab/>
            </w:r>
            <w:r w:rsidR="004B633E">
              <w:rPr>
                <w:noProof/>
                <w:webHidden/>
              </w:rPr>
              <w:fldChar w:fldCharType="begin"/>
            </w:r>
            <w:r w:rsidR="004B633E">
              <w:rPr>
                <w:noProof/>
                <w:webHidden/>
              </w:rPr>
              <w:instrText xml:space="preserve"> PAGEREF _Toc74667764 \h </w:instrText>
            </w:r>
            <w:r w:rsidR="004B633E">
              <w:rPr>
                <w:noProof/>
                <w:webHidden/>
              </w:rPr>
            </w:r>
            <w:r w:rsidR="004B633E">
              <w:rPr>
                <w:noProof/>
                <w:webHidden/>
              </w:rPr>
              <w:fldChar w:fldCharType="separate"/>
            </w:r>
            <w:r w:rsidR="004B633E">
              <w:rPr>
                <w:noProof/>
                <w:webHidden/>
              </w:rPr>
              <w:t>3</w:t>
            </w:r>
            <w:r w:rsidR="004B633E">
              <w:rPr>
                <w:noProof/>
                <w:webHidden/>
              </w:rPr>
              <w:fldChar w:fldCharType="end"/>
            </w:r>
          </w:hyperlink>
        </w:p>
        <w:p w14:paraId="7DA0B598" w14:textId="27447B4F" w:rsidR="004B633E" w:rsidRDefault="009B0B90">
          <w:pPr>
            <w:pStyle w:val="TM2"/>
            <w:tabs>
              <w:tab w:val="right" w:leader="dot" w:pos="9016"/>
            </w:tabs>
            <w:rPr>
              <w:noProof/>
              <w:sz w:val="22"/>
              <w:szCs w:val="22"/>
              <w:lang w:eastAsia="fr-FR"/>
            </w:rPr>
          </w:pPr>
          <w:hyperlink w:anchor="_Toc74667765" w:history="1">
            <w:r w:rsidR="004B633E" w:rsidRPr="00F63840">
              <w:rPr>
                <w:rStyle w:val="Lienhypertexte"/>
                <w:noProof/>
              </w:rPr>
              <w:t>Les contraintes principales de développement</w:t>
            </w:r>
            <w:r w:rsidR="004B633E">
              <w:rPr>
                <w:noProof/>
                <w:webHidden/>
              </w:rPr>
              <w:tab/>
            </w:r>
            <w:r w:rsidR="004B633E">
              <w:rPr>
                <w:noProof/>
                <w:webHidden/>
              </w:rPr>
              <w:fldChar w:fldCharType="begin"/>
            </w:r>
            <w:r w:rsidR="004B633E">
              <w:rPr>
                <w:noProof/>
                <w:webHidden/>
              </w:rPr>
              <w:instrText xml:space="preserve"> PAGEREF _Toc74667765 \h </w:instrText>
            </w:r>
            <w:r w:rsidR="004B633E">
              <w:rPr>
                <w:noProof/>
                <w:webHidden/>
              </w:rPr>
            </w:r>
            <w:r w:rsidR="004B633E">
              <w:rPr>
                <w:noProof/>
                <w:webHidden/>
              </w:rPr>
              <w:fldChar w:fldCharType="separate"/>
            </w:r>
            <w:r w:rsidR="004B633E">
              <w:rPr>
                <w:noProof/>
                <w:webHidden/>
              </w:rPr>
              <w:t>3</w:t>
            </w:r>
            <w:r w:rsidR="004B633E">
              <w:rPr>
                <w:noProof/>
                <w:webHidden/>
              </w:rPr>
              <w:fldChar w:fldCharType="end"/>
            </w:r>
          </w:hyperlink>
        </w:p>
        <w:p w14:paraId="19637A6A" w14:textId="37EAB2B9" w:rsidR="004B633E" w:rsidRDefault="009B0B90">
          <w:pPr>
            <w:pStyle w:val="TM2"/>
            <w:tabs>
              <w:tab w:val="right" w:leader="dot" w:pos="9016"/>
            </w:tabs>
            <w:rPr>
              <w:noProof/>
              <w:sz w:val="22"/>
              <w:szCs w:val="22"/>
              <w:lang w:eastAsia="fr-FR"/>
            </w:rPr>
          </w:pPr>
          <w:hyperlink w:anchor="_Toc74667766" w:history="1">
            <w:r w:rsidR="004B633E" w:rsidRPr="00F63840">
              <w:rPr>
                <w:rStyle w:val="Lienhypertexte"/>
                <w:noProof/>
              </w:rPr>
              <w:t>Hypothèse de travail</w:t>
            </w:r>
            <w:r w:rsidR="004B633E">
              <w:rPr>
                <w:noProof/>
                <w:webHidden/>
              </w:rPr>
              <w:tab/>
            </w:r>
            <w:r w:rsidR="004B633E">
              <w:rPr>
                <w:noProof/>
                <w:webHidden/>
              </w:rPr>
              <w:fldChar w:fldCharType="begin"/>
            </w:r>
            <w:r w:rsidR="004B633E">
              <w:rPr>
                <w:noProof/>
                <w:webHidden/>
              </w:rPr>
              <w:instrText xml:space="preserve"> PAGEREF _Toc74667766 \h </w:instrText>
            </w:r>
            <w:r w:rsidR="004B633E">
              <w:rPr>
                <w:noProof/>
                <w:webHidden/>
              </w:rPr>
            </w:r>
            <w:r w:rsidR="004B633E">
              <w:rPr>
                <w:noProof/>
                <w:webHidden/>
              </w:rPr>
              <w:fldChar w:fldCharType="separate"/>
            </w:r>
            <w:r w:rsidR="004B633E">
              <w:rPr>
                <w:noProof/>
                <w:webHidden/>
              </w:rPr>
              <w:t>3</w:t>
            </w:r>
            <w:r w:rsidR="004B633E">
              <w:rPr>
                <w:noProof/>
                <w:webHidden/>
              </w:rPr>
              <w:fldChar w:fldCharType="end"/>
            </w:r>
          </w:hyperlink>
        </w:p>
        <w:p w14:paraId="185BE118" w14:textId="7224F588" w:rsidR="004B633E" w:rsidRDefault="009B0B90">
          <w:pPr>
            <w:pStyle w:val="TM1"/>
            <w:tabs>
              <w:tab w:val="left" w:pos="440"/>
              <w:tab w:val="right" w:leader="dot" w:pos="9016"/>
            </w:tabs>
            <w:rPr>
              <w:noProof/>
              <w:sz w:val="22"/>
              <w:szCs w:val="22"/>
              <w:lang w:eastAsia="fr-FR"/>
            </w:rPr>
          </w:pPr>
          <w:hyperlink w:anchor="_Toc74667767" w:history="1">
            <w:r w:rsidR="004B633E" w:rsidRPr="00F63840">
              <w:rPr>
                <w:rStyle w:val="Lienhypertexte"/>
                <w:noProof/>
              </w:rPr>
              <w:t>3-</w:t>
            </w:r>
            <w:r w:rsidR="004B633E">
              <w:rPr>
                <w:noProof/>
                <w:sz w:val="22"/>
                <w:szCs w:val="22"/>
                <w:lang w:eastAsia="fr-FR"/>
              </w:rPr>
              <w:tab/>
            </w:r>
            <w:r w:rsidR="004B633E" w:rsidRPr="00F63840">
              <w:rPr>
                <w:rStyle w:val="Lienhypertexte"/>
                <w:noProof/>
              </w:rPr>
              <w:t>Besoin fonctionnels</w:t>
            </w:r>
            <w:r w:rsidR="004B633E">
              <w:rPr>
                <w:noProof/>
                <w:webHidden/>
              </w:rPr>
              <w:tab/>
            </w:r>
            <w:r w:rsidR="004B633E">
              <w:rPr>
                <w:noProof/>
                <w:webHidden/>
              </w:rPr>
              <w:fldChar w:fldCharType="begin"/>
            </w:r>
            <w:r w:rsidR="004B633E">
              <w:rPr>
                <w:noProof/>
                <w:webHidden/>
              </w:rPr>
              <w:instrText xml:space="preserve"> PAGEREF _Toc74667767 \h </w:instrText>
            </w:r>
            <w:r w:rsidR="004B633E">
              <w:rPr>
                <w:noProof/>
                <w:webHidden/>
              </w:rPr>
            </w:r>
            <w:r w:rsidR="004B633E">
              <w:rPr>
                <w:noProof/>
                <w:webHidden/>
              </w:rPr>
              <w:fldChar w:fldCharType="separate"/>
            </w:r>
            <w:r w:rsidR="004B633E">
              <w:rPr>
                <w:noProof/>
                <w:webHidden/>
              </w:rPr>
              <w:t>3</w:t>
            </w:r>
            <w:r w:rsidR="004B633E">
              <w:rPr>
                <w:noProof/>
                <w:webHidden/>
              </w:rPr>
              <w:fldChar w:fldCharType="end"/>
            </w:r>
          </w:hyperlink>
        </w:p>
        <w:p w14:paraId="17D70C1F" w14:textId="65416A9D" w:rsidR="004B633E" w:rsidRDefault="009B0B90">
          <w:pPr>
            <w:pStyle w:val="TM2"/>
            <w:tabs>
              <w:tab w:val="right" w:leader="dot" w:pos="9016"/>
            </w:tabs>
            <w:rPr>
              <w:noProof/>
              <w:sz w:val="22"/>
              <w:szCs w:val="22"/>
              <w:lang w:eastAsia="fr-FR"/>
            </w:rPr>
          </w:pPr>
          <w:hyperlink w:anchor="_Toc74667768" w:history="1">
            <w:r w:rsidR="004B633E" w:rsidRPr="00F63840">
              <w:rPr>
                <w:rStyle w:val="Lienhypertexte"/>
                <w:noProof/>
              </w:rPr>
              <w:t>Nom du cas d'utilisation</w:t>
            </w:r>
            <w:r w:rsidR="004B633E">
              <w:rPr>
                <w:noProof/>
                <w:webHidden/>
              </w:rPr>
              <w:tab/>
            </w:r>
            <w:r w:rsidR="004B633E">
              <w:rPr>
                <w:noProof/>
                <w:webHidden/>
              </w:rPr>
              <w:fldChar w:fldCharType="begin"/>
            </w:r>
            <w:r w:rsidR="004B633E">
              <w:rPr>
                <w:noProof/>
                <w:webHidden/>
              </w:rPr>
              <w:instrText xml:space="preserve"> PAGEREF _Toc74667768 \h </w:instrText>
            </w:r>
            <w:r w:rsidR="004B633E">
              <w:rPr>
                <w:noProof/>
                <w:webHidden/>
              </w:rPr>
            </w:r>
            <w:r w:rsidR="004B633E">
              <w:rPr>
                <w:noProof/>
                <w:webHidden/>
              </w:rPr>
              <w:fldChar w:fldCharType="separate"/>
            </w:r>
            <w:r w:rsidR="004B633E">
              <w:rPr>
                <w:noProof/>
                <w:webHidden/>
              </w:rPr>
              <w:t>3</w:t>
            </w:r>
            <w:r w:rsidR="004B633E">
              <w:rPr>
                <w:noProof/>
                <w:webHidden/>
              </w:rPr>
              <w:fldChar w:fldCharType="end"/>
            </w:r>
          </w:hyperlink>
        </w:p>
        <w:p w14:paraId="2FF8AFCB" w14:textId="16D2B807" w:rsidR="004B633E" w:rsidRDefault="009B0B90">
          <w:pPr>
            <w:pStyle w:val="TM1"/>
            <w:tabs>
              <w:tab w:val="left" w:pos="440"/>
              <w:tab w:val="right" w:leader="dot" w:pos="9016"/>
            </w:tabs>
            <w:rPr>
              <w:noProof/>
              <w:sz w:val="22"/>
              <w:szCs w:val="22"/>
              <w:lang w:eastAsia="fr-FR"/>
            </w:rPr>
          </w:pPr>
          <w:hyperlink w:anchor="_Toc74667769" w:history="1">
            <w:r w:rsidR="004B633E" w:rsidRPr="00F63840">
              <w:rPr>
                <w:rStyle w:val="Lienhypertexte"/>
                <w:noProof/>
              </w:rPr>
              <w:t>4-</w:t>
            </w:r>
            <w:r w:rsidR="004B633E">
              <w:rPr>
                <w:noProof/>
                <w:sz w:val="22"/>
                <w:szCs w:val="22"/>
                <w:lang w:eastAsia="fr-FR"/>
              </w:rPr>
              <w:tab/>
            </w:r>
            <w:r w:rsidR="004B633E" w:rsidRPr="00F63840">
              <w:rPr>
                <w:rStyle w:val="Lienhypertexte"/>
                <w:noProof/>
              </w:rPr>
              <w:t>Spécification de</w:t>
            </w:r>
            <w:r w:rsidR="004B633E" w:rsidRPr="00F63840">
              <w:rPr>
                <w:rStyle w:val="Lienhypertexte"/>
                <w:noProof/>
              </w:rPr>
              <w:t>s</w:t>
            </w:r>
            <w:r w:rsidR="004B633E" w:rsidRPr="00F63840">
              <w:rPr>
                <w:rStyle w:val="Lienhypertexte"/>
                <w:noProof/>
              </w:rPr>
              <w:t xml:space="preserve"> structures de</w:t>
            </w:r>
            <w:r w:rsidR="004B633E">
              <w:rPr>
                <w:noProof/>
                <w:webHidden/>
              </w:rPr>
              <w:tab/>
            </w:r>
            <w:r w:rsidR="004B633E">
              <w:rPr>
                <w:noProof/>
                <w:webHidden/>
              </w:rPr>
              <w:fldChar w:fldCharType="begin"/>
            </w:r>
            <w:r w:rsidR="004B633E">
              <w:rPr>
                <w:noProof/>
                <w:webHidden/>
              </w:rPr>
              <w:instrText xml:space="preserve"> PAGEREF _Toc74667769 \h </w:instrText>
            </w:r>
            <w:r w:rsidR="004B633E">
              <w:rPr>
                <w:noProof/>
                <w:webHidden/>
              </w:rPr>
            </w:r>
            <w:r w:rsidR="004B633E">
              <w:rPr>
                <w:noProof/>
                <w:webHidden/>
              </w:rPr>
              <w:fldChar w:fldCharType="separate"/>
            </w:r>
            <w:r w:rsidR="004B633E">
              <w:rPr>
                <w:noProof/>
                <w:webHidden/>
              </w:rPr>
              <w:t>3</w:t>
            </w:r>
            <w:r w:rsidR="004B633E">
              <w:rPr>
                <w:noProof/>
                <w:webHidden/>
              </w:rPr>
              <w:fldChar w:fldCharType="end"/>
            </w:r>
          </w:hyperlink>
        </w:p>
        <w:p w14:paraId="727CD0DD" w14:textId="3EEB3A12" w:rsidR="004B633E" w:rsidRDefault="009B0B90">
          <w:pPr>
            <w:pStyle w:val="TM1"/>
            <w:tabs>
              <w:tab w:val="left" w:pos="440"/>
              <w:tab w:val="right" w:leader="dot" w:pos="9016"/>
            </w:tabs>
            <w:rPr>
              <w:noProof/>
              <w:sz w:val="22"/>
              <w:szCs w:val="22"/>
              <w:lang w:eastAsia="fr-FR"/>
            </w:rPr>
          </w:pPr>
          <w:hyperlink w:anchor="_Toc74667770" w:history="1">
            <w:r w:rsidR="004B633E" w:rsidRPr="00F63840">
              <w:rPr>
                <w:rStyle w:val="Lienhypertexte"/>
                <w:noProof/>
              </w:rPr>
              <w:t>5-</w:t>
            </w:r>
            <w:r w:rsidR="004B633E">
              <w:rPr>
                <w:noProof/>
                <w:sz w:val="22"/>
                <w:szCs w:val="22"/>
                <w:lang w:eastAsia="fr-FR"/>
              </w:rPr>
              <w:tab/>
            </w:r>
            <w:r w:rsidR="004B633E" w:rsidRPr="00F63840">
              <w:rPr>
                <w:rStyle w:val="Lienhypertexte"/>
                <w:noProof/>
              </w:rPr>
              <w:t>Spécifications des interfaces externes</w:t>
            </w:r>
            <w:r w:rsidR="004B633E">
              <w:rPr>
                <w:noProof/>
                <w:webHidden/>
              </w:rPr>
              <w:tab/>
            </w:r>
            <w:r w:rsidR="004B633E">
              <w:rPr>
                <w:noProof/>
                <w:webHidden/>
              </w:rPr>
              <w:fldChar w:fldCharType="begin"/>
            </w:r>
            <w:r w:rsidR="004B633E">
              <w:rPr>
                <w:noProof/>
                <w:webHidden/>
              </w:rPr>
              <w:instrText xml:space="preserve"> PAGEREF _Toc74667770 \h </w:instrText>
            </w:r>
            <w:r w:rsidR="004B633E">
              <w:rPr>
                <w:noProof/>
                <w:webHidden/>
              </w:rPr>
            </w:r>
            <w:r w:rsidR="004B633E">
              <w:rPr>
                <w:noProof/>
                <w:webHidden/>
              </w:rPr>
              <w:fldChar w:fldCharType="separate"/>
            </w:r>
            <w:r w:rsidR="004B633E">
              <w:rPr>
                <w:noProof/>
                <w:webHidden/>
              </w:rPr>
              <w:t>3</w:t>
            </w:r>
            <w:r w:rsidR="004B633E">
              <w:rPr>
                <w:noProof/>
                <w:webHidden/>
              </w:rPr>
              <w:fldChar w:fldCharType="end"/>
            </w:r>
          </w:hyperlink>
        </w:p>
        <w:p w14:paraId="3965B17C" w14:textId="3AFE7248" w:rsidR="004B633E" w:rsidRDefault="009B0B90">
          <w:pPr>
            <w:pStyle w:val="TM2"/>
            <w:tabs>
              <w:tab w:val="right" w:leader="dot" w:pos="9016"/>
            </w:tabs>
            <w:rPr>
              <w:noProof/>
              <w:sz w:val="22"/>
              <w:szCs w:val="22"/>
              <w:lang w:eastAsia="fr-FR"/>
            </w:rPr>
          </w:pPr>
          <w:hyperlink w:anchor="_Toc74667771" w:history="1">
            <w:r w:rsidR="004B633E" w:rsidRPr="00F63840">
              <w:rPr>
                <w:rStyle w:val="Lienhypertexte"/>
                <w:noProof/>
              </w:rPr>
              <w:t>Interface matériel/logiciel</w:t>
            </w:r>
            <w:r w:rsidR="004B633E">
              <w:rPr>
                <w:noProof/>
                <w:webHidden/>
              </w:rPr>
              <w:tab/>
            </w:r>
            <w:r w:rsidR="004B633E">
              <w:rPr>
                <w:noProof/>
                <w:webHidden/>
              </w:rPr>
              <w:fldChar w:fldCharType="begin"/>
            </w:r>
            <w:r w:rsidR="004B633E">
              <w:rPr>
                <w:noProof/>
                <w:webHidden/>
              </w:rPr>
              <w:instrText xml:space="preserve"> PAGEREF _Toc74667771 \h </w:instrText>
            </w:r>
            <w:r w:rsidR="004B633E">
              <w:rPr>
                <w:noProof/>
                <w:webHidden/>
              </w:rPr>
            </w:r>
            <w:r w:rsidR="004B633E">
              <w:rPr>
                <w:noProof/>
                <w:webHidden/>
              </w:rPr>
              <w:fldChar w:fldCharType="separate"/>
            </w:r>
            <w:r w:rsidR="004B633E">
              <w:rPr>
                <w:noProof/>
                <w:webHidden/>
              </w:rPr>
              <w:t>3</w:t>
            </w:r>
            <w:r w:rsidR="004B633E">
              <w:rPr>
                <w:noProof/>
                <w:webHidden/>
              </w:rPr>
              <w:fldChar w:fldCharType="end"/>
            </w:r>
          </w:hyperlink>
        </w:p>
        <w:p w14:paraId="0D56BDFD" w14:textId="06FF6895" w:rsidR="004B633E" w:rsidRDefault="009B0B90">
          <w:pPr>
            <w:pStyle w:val="TM2"/>
            <w:tabs>
              <w:tab w:val="right" w:leader="dot" w:pos="9016"/>
            </w:tabs>
            <w:rPr>
              <w:noProof/>
              <w:sz w:val="22"/>
              <w:szCs w:val="22"/>
              <w:lang w:eastAsia="fr-FR"/>
            </w:rPr>
          </w:pPr>
          <w:hyperlink w:anchor="_Toc74667772" w:history="1">
            <w:r w:rsidR="004B633E" w:rsidRPr="00F63840">
              <w:rPr>
                <w:rStyle w:val="Lienhypertexte"/>
                <w:noProof/>
              </w:rPr>
              <w:t>Interface logiciel/logiciel</w:t>
            </w:r>
            <w:r w:rsidR="004B633E">
              <w:rPr>
                <w:noProof/>
                <w:webHidden/>
              </w:rPr>
              <w:tab/>
            </w:r>
            <w:r w:rsidR="004B633E">
              <w:rPr>
                <w:noProof/>
                <w:webHidden/>
              </w:rPr>
              <w:fldChar w:fldCharType="begin"/>
            </w:r>
            <w:r w:rsidR="004B633E">
              <w:rPr>
                <w:noProof/>
                <w:webHidden/>
              </w:rPr>
              <w:instrText xml:space="preserve"> PAGEREF _Toc74667772 \h </w:instrText>
            </w:r>
            <w:r w:rsidR="004B633E">
              <w:rPr>
                <w:noProof/>
                <w:webHidden/>
              </w:rPr>
            </w:r>
            <w:r w:rsidR="004B633E">
              <w:rPr>
                <w:noProof/>
                <w:webHidden/>
              </w:rPr>
              <w:fldChar w:fldCharType="separate"/>
            </w:r>
            <w:r w:rsidR="004B633E">
              <w:rPr>
                <w:noProof/>
                <w:webHidden/>
              </w:rPr>
              <w:t>3</w:t>
            </w:r>
            <w:r w:rsidR="004B633E">
              <w:rPr>
                <w:noProof/>
                <w:webHidden/>
              </w:rPr>
              <w:fldChar w:fldCharType="end"/>
            </w:r>
          </w:hyperlink>
        </w:p>
        <w:p w14:paraId="53C34184" w14:textId="0B285F14" w:rsidR="004B633E" w:rsidRDefault="009B0B90">
          <w:pPr>
            <w:pStyle w:val="TM2"/>
            <w:tabs>
              <w:tab w:val="right" w:leader="dot" w:pos="9016"/>
            </w:tabs>
            <w:rPr>
              <w:noProof/>
              <w:sz w:val="22"/>
              <w:szCs w:val="22"/>
              <w:lang w:eastAsia="fr-FR"/>
            </w:rPr>
          </w:pPr>
          <w:hyperlink w:anchor="_Toc74667773" w:history="1">
            <w:r w:rsidR="004B633E" w:rsidRPr="00F63840">
              <w:rPr>
                <w:rStyle w:val="Lienhypertexte"/>
                <w:noProof/>
              </w:rPr>
              <w:t>Interface Homme/logiciel</w:t>
            </w:r>
            <w:r w:rsidR="004B633E">
              <w:rPr>
                <w:noProof/>
                <w:webHidden/>
              </w:rPr>
              <w:tab/>
            </w:r>
            <w:r w:rsidR="004B633E">
              <w:rPr>
                <w:noProof/>
                <w:webHidden/>
              </w:rPr>
              <w:fldChar w:fldCharType="begin"/>
            </w:r>
            <w:r w:rsidR="004B633E">
              <w:rPr>
                <w:noProof/>
                <w:webHidden/>
              </w:rPr>
              <w:instrText xml:space="preserve"> PAGEREF _Toc74667773 \h </w:instrText>
            </w:r>
            <w:r w:rsidR="004B633E">
              <w:rPr>
                <w:noProof/>
                <w:webHidden/>
              </w:rPr>
            </w:r>
            <w:r w:rsidR="004B633E">
              <w:rPr>
                <w:noProof/>
                <w:webHidden/>
              </w:rPr>
              <w:fldChar w:fldCharType="separate"/>
            </w:r>
            <w:r w:rsidR="004B633E">
              <w:rPr>
                <w:noProof/>
                <w:webHidden/>
              </w:rPr>
              <w:t>3</w:t>
            </w:r>
            <w:r w:rsidR="004B633E">
              <w:rPr>
                <w:noProof/>
                <w:webHidden/>
              </w:rPr>
              <w:fldChar w:fldCharType="end"/>
            </w:r>
          </w:hyperlink>
        </w:p>
        <w:p w14:paraId="04B53E0C" w14:textId="53C8018A" w:rsidR="004B633E" w:rsidRDefault="009B0B90">
          <w:pPr>
            <w:pStyle w:val="TM1"/>
            <w:tabs>
              <w:tab w:val="left" w:pos="440"/>
              <w:tab w:val="right" w:leader="dot" w:pos="9016"/>
            </w:tabs>
            <w:rPr>
              <w:noProof/>
              <w:sz w:val="22"/>
              <w:szCs w:val="22"/>
              <w:lang w:eastAsia="fr-FR"/>
            </w:rPr>
          </w:pPr>
          <w:hyperlink w:anchor="_Toc74667774" w:history="1">
            <w:r w:rsidR="004B633E" w:rsidRPr="00F63840">
              <w:rPr>
                <w:rStyle w:val="Lienhypertexte"/>
                <w:noProof/>
              </w:rPr>
              <w:t>6-</w:t>
            </w:r>
            <w:r w:rsidR="004B633E">
              <w:rPr>
                <w:noProof/>
                <w:sz w:val="22"/>
                <w:szCs w:val="22"/>
                <w:lang w:eastAsia="fr-FR"/>
              </w:rPr>
              <w:tab/>
            </w:r>
            <w:r w:rsidR="004B633E" w:rsidRPr="00F63840">
              <w:rPr>
                <w:rStyle w:val="Lienhypertexte"/>
                <w:noProof/>
              </w:rPr>
              <w:t>Les besoins en performance</w:t>
            </w:r>
            <w:r w:rsidR="004B633E">
              <w:rPr>
                <w:noProof/>
                <w:webHidden/>
              </w:rPr>
              <w:tab/>
            </w:r>
            <w:r w:rsidR="004B633E">
              <w:rPr>
                <w:noProof/>
                <w:webHidden/>
              </w:rPr>
              <w:fldChar w:fldCharType="begin"/>
            </w:r>
            <w:r w:rsidR="004B633E">
              <w:rPr>
                <w:noProof/>
                <w:webHidden/>
              </w:rPr>
              <w:instrText xml:space="preserve"> PAGEREF _Toc74667774 \h </w:instrText>
            </w:r>
            <w:r w:rsidR="004B633E">
              <w:rPr>
                <w:noProof/>
                <w:webHidden/>
              </w:rPr>
            </w:r>
            <w:r w:rsidR="004B633E">
              <w:rPr>
                <w:noProof/>
                <w:webHidden/>
              </w:rPr>
              <w:fldChar w:fldCharType="separate"/>
            </w:r>
            <w:r w:rsidR="004B633E">
              <w:rPr>
                <w:noProof/>
                <w:webHidden/>
              </w:rPr>
              <w:t>3</w:t>
            </w:r>
            <w:r w:rsidR="004B633E">
              <w:rPr>
                <w:noProof/>
                <w:webHidden/>
              </w:rPr>
              <w:fldChar w:fldCharType="end"/>
            </w:r>
          </w:hyperlink>
        </w:p>
        <w:p w14:paraId="381A04B6" w14:textId="02C948D7" w:rsidR="004B633E" w:rsidRDefault="009B0B90">
          <w:pPr>
            <w:pStyle w:val="TM1"/>
            <w:tabs>
              <w:tab w:val="left" w:pos="440"/>
              <w:tab w:val="right" w:leader="dot" w:pos="9016"/>
            </w:tabs>
            <w:rPr>
              <w:noProof/>
              <w:sz w:val="22"/>
              <w:szCs w:val="22"/>
              <w:lang w:eastAsia="fr-FR"/>
            </w:rPr>
          </w:pPr>
          <w:hyperlink w:anchor="_Toc74667775" w:history="1">
            <w:r w:rsidR="004B633E" w:rsidRPr="00F63840">
              <w:rPr>
                <w:rStyle w:val="Lienhypertexte"/>
                <w:noProof/>
              </w:rPr>
              <w:t>7-</w:t>
            </w:r>
            <w:r w:rsidR="004B633E">
              <w:rPr>
                <w:noProof/>
                <w:sz w:val="22"/>
                <w:szCs w:val="22"/>
                <w:lang w:eastAsia="fr-FR"/>
              </w:rPr>
              <w:tab/>
            </w:r>
            <w:r w:rsidR="004B633E" w:rsidRPr="00F63840">
              <w:rPr>
                <w:rStyle w:val="Lienhypertexte"/>
                <w:noProof/>
              </w:rPr>
              <w:t>Les contraintes de développement</w:t>
            </w:r>
            <w:r w:rsidR="004B633E">
              <w:rPr>
                <w:noProof/>
                <w:webHidden/>
              </w:rPr>
              <w:tab/>
            </w:r>
            <w:r w:rsidR="004B633E">
              <w:rPr>
                <w:noProof/>
                <w:webHidden/>
              </w:rPr>
              <w:fldChar w:fldCharType="begin"/>
            </w:r>
            <w:r w:rsidR="004B633E">
              <w:rPr>
                <w:noProof/>
                <w:webHidden/>
              </w:rPr>
              <w:instrText xml:space="preserve"> PAGEREF _Toc74667775 \h </w:instrText>
            </w:r>
            <w:r w:rsidR="004B633E">
              <w:rPr>
                <w:noProof/>
                <w:webHidden/>
              </w:rPr>
            </w:r>
            <w:r w:rsidR="004B633E">
              <w:rPr>
                <w:noProof/>
                <w:webHidden/>
              </w:rPr>
              <w:fldChar w:fldCharType="separate"/>
            </w:r>
            <w:r w:rsidR="004B633E">
              <w:rPr>
                <w:noProof/>
                <w:webHidden/>
              </w:rPr>
              <w:t>3</w:t>
            </w:r>
            <w:r w:rsidR="004B633E">
              <w:rPr>
                <w:noProof/>
                <w:webHidden/>
              </w:rPr>
              <w:fldChar w:fldCharType="end"/>
            </w:r>
          </w:hyperlink>
        </w:p>
        <w:p w14:paraId="5933965A" w14:textId="46D33A09" w:rsidR="004B633E" w:rsidRDefault="009B0B90">
          <w:pPr>
            <w:pStyle w:val="TM1"/>
            <w:tabs>
              <w:tab w:val="left" w:pos="440"/>
              <w:tab w:val="right" w:leader="dot" w:pos="9016"/>
            </w:tabs>
            <w:rPr>
              <w:noProof/>
              <w:sz w:val="22"/>
              <w:szCs w:val="22"/>
              <w:lang w:eastAsia="fr-FR"/>
            </w:rPr>
          </w:pPr>
          <w:hyperlink w:anchor="_Toc74667776" w:history="1">
            <w:r w:rsidR="004B633E" w:rsidRPr="00F63840">
              <w:rPr>
                <w:rStyle w:val="Lienhypertexte"/>
                <w:noProof/>
              </w:rPr>
              <w:t>8-</w:t>
            </w:r>
            <w:r w:rsidR="004B633E">
              <w:rPr>
                <w:noProof/>
                <w:sz w:val="22"/>
                <w:szCs w:val="22"/>
                <w:lang w:eastAsia="fr-FR"/>
              </w:rPr>
              <w:tab/>
            </w:r>
            <w:r w:rsidR="004B633E" w:rsidRPr="00F63840">
              <w:rPr>
                <w:rStyle w:val="Lienhypertexte"/>
                <w:noProof/>
              </w:rPr>
              <w:t>Références</w:t>
            </w:r>
            <w:r w:rsidR="004B633E">
              <w:rPr>
                <w:noProof/>
                <w:webHidden/>
              </w:rPr>
              <w:tab/>
            </w:r>
            <w:r w:rsidR="004B633E">
              <w:rPr>
                <w:noProof/>
                <w:webHidden/>
              </w:rPr>
              <w:fldChar w:fldCharType="begin"/>
            </w:r>
            <w:r w:rsidR="004B633E">
              <w:rPr>
                <w:noProof/>
                <w:webHidden/>
              </w:rPr>
              <w:instrText xml:space="preserve"> PAGEREF _Toc74667776 \h </w:instrText>
            </w:r>
            <w:r w:rsidR="004B633E">
              <w:rPr>
                <w:noProof/>
                <w:webHidden/>
              </w:rPr>
            </w:r>
            <w:r w:rsidR="004B633E">
              <w:rPr>
                <w:noProof/>
                <w:webHidden/>
              </w:rPr>
              <w:fldChar w:fldCharType="separate"/>
            </w:r>
            <w:r w:rsidR="004B633E">
              <w:rPr>
                <w:noProof/>
                <w:webHidden/>
              </w:rPr>
              <w:t>3</w:t>
            </w:r>
            <w:r w:rsidR="004B633E">
              <w:rPr>
                <w:noProof/>
                <w:webHidden/>
              </w:rPr>
              <w:fldChar w:fldCharType="end"/>
            </w:r>
          </w:hyperlink>
        </w:p>
        <w:p w14:paraId="2B1BEB8A" w14:textId="20229D57" w:rsidR="004B633E" w:rsidRDefault="009B0B90">
          <w:pPr>
            <w:pStyle w:val="TM1"/>
            <w:tabs>
              <w:tab w:val="left" w:pos="440"/>
              <w:tab w:val="right" w:leader="dot" w:pos="9016"/>
            </w:tabs>
            <w:rPr>
              <w:noProof/>
              <w:sz w:val="22"/>
              <w:szCs w:val="22"/>
              <w:lang w:eastAsia="fr-FR"/>
            </w:rPr>
          </w:pPr>
          <w:hyperlink w:anchor="_Toc74667777" w:history="1">
            <w:r w:rsidR="004B633E" w:rsidRPr="00F63840">
              <w:rPr>
                <w:rStyle w:val="Lienhypertexte"/>
                <w:noProof/>
              </w:rPr>
              <w:t>9-</w:t>
            </w:r>
            <w:r w:rsidR="004B633E">
              <w:rPr>
                <w:noProof/>
                <w:sz w:val="22"/>
                <w:szCs w:val="22"/>
                <w:lang w:eastAsia="fr-FR"/>
              </w:rPr>
              <w:tab/>
            </w:r>
            <w:r w:rsidR="004B633E" w:rsidRPr="00F63840">
              <w:rPr>
                <w:rStyle w:val="Lienhypertexte"/>
                <w:noProof/>
              </w:rPr>
              <w:t>Ind</w:t>
            </w:r>
            <w:r w:rsidR="004B633E" w:rsidRPr="00F63840">
              <w:rPr>
                <w:rStyle w:val="Lienhypertexte"/>
                <w:noProof/>
              </w:rPr>
              <w:t>e</w:t>
            </w:r>
            <w:r w:rsidR="004B633E" w:rsidRPr="00F63840">
              <w:rPr>
                <w:rStyle w:val="Lienhypertexte"/>
                <w:noProof/>
              </w:rPr>
              <w:t>x</w:t>
            </w:r>
            <w:r w:rsidR="004B633E">
              <w:rPr>
                <w:noProof/>
                <w:webHidden/>
              </w:rPr>
              <w:tab/>
            </w:r>
            <w:r w:rsidR="004B633E">
              <w:rPr>
                <w:noProof/>
                <w:webHidden/>
              </w:rPr>
              <w:fldChar w:fldCharType="begin"/>
            </w:r>
            <w:r w:rsidR="004B633E">
              <w:rPr>
                <w:noProof/>
                <w:webHidden/>
              </w:rPr>
              <w:instrText xml:space="preserve"> PAGEREF _Toc74667777 \h </w:instrText>
            </w:r>
            <w:r w:rsidR="004B633E">
              <w:rPr>
                <w:noProof/>
                <w:webHidden/>
              </w:rPr>
            </w:r>
            <w:r w:rsidR="004B633E">
              <w:rPr>
                <w:noProof/>
                <w:webHidden/>
              </w:rPr>
              <w:fldChar w:fldCharType="separate"/>
            </w:r>
            <w:r w:rsidR="004B633E">
              <w:rPr>
                <w:noProof/>
                <w:webHidden/>
              </w:rPr>
              <w:t>3</w:t>
            </w:r>
            <w:r w:rsidR="004B633E">
              <w:rPr>
                <w:noProof/>
                <w:webHidden/>
              </w:rPr>
              <w:fldChar w:fldCharType="end"/>
            </w:r>
          </w:hyperlink>
        </w:p>
        <w:p w14:paraId="6927D5BC" w14:textId="05E3D7CD" w:rsidR="004B633E" w:rsidRDefault="009B0B90">
          <w:pPr>
            <w:pStyle w:val="TM1"/>
            <w:tabs>
              <w:tab w:val="left" w:pos="660"/>
              <w:tab w:val="right" w:leader="dot" w:pos="9016"/>
            </w:tabs>
            <w:rPr>
              <w:noProof/>
              <w:sz w:val="22"/>
              <w:szCs w:val="22"/>
              <w:lang w:eastAsia="fr-FR"/>
            </w:rPr>
          </w:pPr>
          <w:hyperlink w:anchor="_Toc74667778" w:history="1">
            <w:r w:rsidR="004B633E" w:rsidRPr="00F63840">
              <w:rPr>
                <w:rStyle w:val="Lienhypertexte"/>
                <w:noProof/>
              </w:rPr>
              <w:t>10-</w:t>
            </w:r>
            <w:r w:rsidR="004B633E">
              <w:rPr>
                <w:noProof/>
                <w:sz w:val="22"/>
                <w:szCs w:val="22"/>
                <w:lang w:eastAsia="fr-FR"/>
              </w:rPr>
              <w:tab/>
            </w:r>
            <w:r w:rsidR="004B633E" w:rsidRPr="00F63840">
              <w:rPr>
                <w:rStyle w:val="Lienhypertexte"/>
                <w:noProof/>
              </w:rPr>
              <w:t>Annexes</w:t>
            </w:r>
            <w:r w:rsidR="004B633E">
              <w:rPr>
                <w:noProof/>
                <w:webHidden/>
              </w:rPr>
              <w:tab/>
            </w:r>
            <w:r w:rsidR="004B633E">
              <w:rPr>
                <w:noProof/>
                <w:webHidden/>
              </w:rPr>
              <w:fldChar w:fldCharType="begin"/>
            </w:r>
            <w:r w:rsidR="004B633E">
              <w:rPr>
                <w:noProof/>
                <w:webHidden/>
              </w:rPr>
              <w:instrText xml:space="preserve"> PAGEREF _Toc74667778 \h </w:instrText>
            </w:r>
            <w:r w:rsidR="004B633E">
              <w:rPr>
                <w:noProof/>
                <w:webHidden/>
              </w:rPr>
            </w:r>
            <w:r w:rsidR="004B633E">
              <w:rPr>
                <w:noProof/>
                <w:webHidden/>
              </w:rPr>
              <w:fldChar w:fldCharType="separate"/>
            </w:r>
            <w:r w:rsidR="004B633E">
              <w:rPr>
                <w:noProof/>
                <w:webHidden/>
              </w:rPr>
              <w:t>3</w:t>
            </w:r>
            <w:r w:rsidR="004B633E">
              <w:rPr>
                <w:noProof/>
                <w:webHidden/>
              </w:rPr>
              <w:fldChar w:fldCharType="end"/>
            </w:r>
          </w:hyperlink>
        </w:p>
        <w:p w14:paraId="7E09FB67" w14:textId="383F8DE0" w:rsidR="004B633E" w:rsidRDefault="004B633E">
          <w:r>
            <w:rPr>
              <w:b/>
              <w:bCs/>
            </w:rPr>
            <w:fldChar w:fldCharType="end"/>
          </w:r>
        </w:p>
      </w:sdtContent>
    </w:sdt>
    <w:p w14:paraId="50E3CB2C" w14:textId="6B1F9F29" w:rsidR="004B633E" w:rsidRPr="004E40DA" w:rsidRDefault="004B633E" w:rsidP="004B633E">
      <w:pPr>
        <w:rPr>
          <w:rFonts w:eastAsia="Times New Roman" w:cs="Times New Roman"/>
        </w:rPr>
      </w:pPr>
      <w:r w:rsidRPr="004E40DA">
        <w:rPr>
          <w:rFonts w:ascii="Arial" w:eastAsia="Times New Roman" w:hAnsi="Arial" w:cs="Arial"/>
          <w:color w:val="000000"/>
          <w:sz w:val="22"/>
          <w:szCs w:val="22"/>
        </w:rPr>
        <w:tab/>
      </w:r>
      <w:r w:rsidRPr="004E40DA">
        <w:rPr>
          <w:rFonts w:ascii="Arial" w:eastAsia="Times New Roman" w:hAnsi="Arial" w:cs="Arial"/>
          <w:color w:val="000000"/>
          <w:sz w:val="22"/>
          <w:szCs w:val="22"/>
        </w:rPr>
        <w:tab/>
      </w:r>
      <w:r w:rsidRPr="004E40DA">
        <w:rPr>
          <w:rFonts w:ascii="Arial" w:eastAsia="Times New Roman" w:hAnsi="Arial" w:cs="Arial"/>
          <w:color w:val="000000"/>
          <w:sz w:val="22"/>
          <w:szCs w:val="22"/>
        </w:rPr>
        <w:tab/>
      </w:r>
      <w:r w:rsidRPr="004E40DA">
        <w:rPr>
          <w:rFonts w:ascii="Arial" w:eastAsia="Times New Roman" w:hAnsi="Arial" w:cs="Arial"/>
          <w:color w:val="000000"/>
          <w:sz w:val="22"/>
          <w:szCs w:val="22"/>
        </w:rPr>
        <w:tab/>
      </w:r>
      <w:r w:rsidRPr="004E40DA">
        <w:rPr>
          <w:rFonts w:ascii="Arial" w:eastAsia="Times New Roman" w:hAnsi="Arial" w:cs="Arial"/>
          <w:color w:val="000000"/>
          <w:sz w:val="22"/>
          <w:szCs w:val="22"/>
        </w:rPr>
        <w:tab/>
      </w:r>
      <w:r w:rsidRPr="004E40DA">
        <w:rPr>
          <w:rFonts w:ascii="Arial" w:eastAsia="Times New Roman" w:hAnsi="Arial" w:cs="Arial"/>
          <w:color w:val="000000"/>
          <w:sz w:val="22"/>
          <w:szCs w:val="22"/>
        </w:rPr>
        <w:tab/>
      </w:r>
    </w:p>
    <w:p w14:paraId="0BAA7E61" w14:textId="28587826" w:rsidR="004B633E" w:rsidRDefault="004B633E"/>
    <w:p w14:paraId="650607C5" w14:textId="77777777" w:rsidR="004B633E" w:rsidRDefault="004B633E">
      <w:r>
        <w:br w:type="page"/>
      </w:r>
    </w:p>
    <w:p w14:paraId="7E373E28" w14:textId="658186D3" w:rsidR="004E29ED" w:rsidRDefault="004B633E" w:rsidP="004B633E">
      <w:pPr>
        <w:pStyle w:val="Titre1"/>
        <w:numPr>
          <w:ilvl w:val="0"/>
          <w:numId w:val="1"/>
        </w:numPr>
        <w:ind w:hanging="720"/>
      </w:pPr>
      <w:bookmarkStart w:id="0" w:name="_Toc74667758"/>
      <w:r>
        <w:lastRenderedPageBreak/>
        <w:t>Introduction</w:t>
      </w:r>
      <w:bookmarkEnd w:id="0"/>
    </w:p>
    <w:p w14:paraId="4439B713" w14:textId="220D4D5F" w:rsidR="004B633E" w:rsidRDefault="004B633E" w:rsidP="004B633E">
      <w:pPr>
        <w:pStyle w:val="Titre2"/>
      </w:pPr>
      <w:bookmarkStart w:id="1" w:name="_Toc74667759"/>
      <w:r>
        <w:t>Buts et destinataires</w:t>
      </w:r>
      <w:bookmarkEnd w:id="1"/>
    </w:p>
    <w:p w14:paraId="132D38D4" w14:textId="77777777" w:rsidR="0090232E" w:rsidRPr="0090232E" w:rsidRDefault="0090232E" w:rsidP="0090232E">
      <w:r w:rsidRPr="0090232E">
        <w:t>L’objectif de ce projet est de proposer un prototype d’un logiciel permettant la gestion d’un magasin d’électroménager.</w:t>
      </w:r>
    </w:p>
    <w:p w14:paraId="735DFFD6" w14:textId="57066322" w:rsidR="0090232E" w:rsidRPr="0090232E" w:rsidRDefault="0090232E" w:rsidP="0090232E">
      <w:r w:rsidRPr="0090232E">
        <w:t>L’organisme commanditaire souhaite remettre au gout du jour son outil déjà existant, dans l’objectif d’avoir une meilleure gestion de leurs ressources et de simplifier l’exécution des différentes tâches de leurs employé.</w:t>
      </w:r>
    </w:p>
    <w:p w14:paraId="62460036" w14:textId="2B15EED0" w:rsidR="004B633E" w:rsidRDefault="004B633E" w:rsidP="004B633E">
      <w:pPr>
        <w:pStyle w:val="Titre2"/>
      </w:pPr>
      <w:bookmarkStart w:id="2" w:name="_Toc74667761"/>
      <w:r>
        <w:t>Présentations générale du document</w:t>
      </w:r>
      <w:bookmarkEnd w:id="2"/>
    </w:p>
    <w:p w14:paraId="6FE5A8F7" w14:textId="575DD7D9" w:rsidR="002A023F" w:rsidRDefault="0090232E" w:rsidP="0090232E">
      <w:r>
        <w:t>Ce document présente donc dans un premier temps le projet d’un point de vue générale à l’aide d’une brève description et de diagrammes UML.</w:t>
      </w:r>
    </w:p>
    <w:p w14:paraId="27ED5836" w14:textId="0094066F" w:rsidR="0090232E" w:rsidRPr="0090232E" w:rsidRDefault="002A023F" w:rsidP="0090232E">
      <w:r>
        <w:br w:type="page"/>
      </w:r>
    </w:p>
    <w:p w14:paraId="4CF5723C" w14:textId="08E1EA9A" w:rsidR="004B633E" w:rsidRDefault="004B633E" w:rsidP="004B633E">
      <w:pPr>
        <w:pStyle w:val="Titre1"/>
        <w:numPr>
          <w:ilvl w:val="0"/>
          <w:numId w:val="1"/>
        </w:numPr>
        <w:ind w:hanging="720"/>
      </w:pPr>
      <w:bookmarkStart w:id="3" w:name="_Toc74667762"/>
      <w:r>
        <w:lastRenderedPageBreak/>
        <w:t>Description générale</w:t>
      </w:r>
      <w:bookmarkEnd w:id="3"/>
    </w:p>
    <w:p w14:paraId="5DF1BA5C" w14:textId="78E7537A" w:rsidR="004B633E" w:rsidRDefault="004B633E" w:rsidP="004B633E">
      <w:pPr>
        <w:pStyle w:val="Titre2"/>
      </w:pPr>
      <w:bookmarkStart w:id="4" w:name="_Toc74667763"/>
      <w:r>
        <w:t>Environnement ou contexte du système</w:t>
      </w:r>
      <w:bookmarkEnd w:id="4"/>
    </w:p>
    <w:p w14:paraId="568976A3" w14:textId="04A5CD78" w:rsidR="004B633E" w:rsidRDefault="004B633E" w:rsidP="004B633E">
      <w:pPr>
        <w:pStyle w:val="Titre2"/>
      </w:pPr>
      <w:bookmarkStart w:id="5" w:name="_Toc74667764"/>
      <w:r>
        <w:t>Caractéristique des utilisateurs</w:t>
      </w:r>
      <w:bookmarkEnd w:id="5"/>
    </w:p>
    <w:p w14:paraId="67C8375A" w14:textId="7BE3C239" w:rsidR="004B633E" w:rsidRDefault="004B633E" w:rsidP="004B633E">
      <w:pPr>
        <w:pStyle w:val="Titre2"/>
      </w:pPr>
      <w:bookmarkStart w:id="6" w:name="_Toc74667765"/>
      <w:r>
        <w:t>Les contraintes principales de développement</w:t>
      </w:r>
      <w:bookmarkEnd w:id="6"/>
    </w:p>
    <w:p w14:paraId="6B9F02BC" w14:textId="2365A2C6" w:rsidR="002A023F" w:rsidRDefault="004B633E" w:rsidP="004B633E">
      <w:pPr>
        <w:pStyle w:val="Titre2"/>
      </w:pPr>
      <w:bookmarkStart w:id="7" w:name="_Toc74667766"/>
      <w:r>
        <w:t>Hypothèse de travail</w:t>
      </w:r>
      <w:bookmarkEnd w:id="7"/>
    </w:p>
    <w:p w14:paraId="08684682" w14:textId="603842F0" w:rsidR="004B633E" w:rsidRPr="002A023F" w:rsidRDefault="002A023F" w:rsidP="002A023F">
      <w:pPr>
        <w:rPr>
          <w:caps/>
          <w:spacing w:val="15"/>
        </w:rPr>
      </w:pPr>
      <w:r>
        <w:br w:type="page"/>
      </w:r>
    </w:p>
    <w:p w14:paraId="5BEEE84B" w14:textId="113C2ED7" w:rsidR="004B633E" w:rsidRDefault="004B633E" w:rsidP="004B633E">
      <w:pPr>
        <w:pStyle w:val="Titre1"/>
        <w:numPr>
          <w:ilvl w:val="0"/>
          <w:numId w:val="1"/>
        </w:numPr>
        <w:ind w:left="0" w:firstLine="0"/>
      </w:pPr>
      <w:bookmarkStart w:id="8" w:name="_Toc74667767"/>
      <w:r>
        <w:lastRenderedPageBreak/>
        <w:t>Besoin fonctionnels</w:t>
      </w:r>
      <w:bookmarkEnd w:id="8"/>
    </w:p>
    <w:p w14:paraId="6F14EAAC" w14:textId="77777777" w:rsidR="004B633E" w:rsidRDefault="004B633E" w:rsidP="004B633E">
      <w:pPr>
        <w:pStyle w:val="Titre2"/>
      </w:pPr>
      <w:bookmarkStart w:id="9" w:name="_Toc74667768"/>
      <w:r>
        <w:t>Nom du cas d'utilisation</w:t>
      </w:r>
      <w:bookmarkEnd w:id="9"/>
      <w:r>
        <w:t xml:space="preserve"> </w:t>
      </w:r>
    </w:p>
    <w:p w14:paraId="1120EBF8" w14:textId="15308787" w:rsidR="004B633E" w:rsidRDefault="004B633E" w:rsidP="004B633E">
      <w:pPr>
        <w:pStyle w:val="Titre1"/>
        <w:numPr>
          <w:ilvl w:val="0"/>
          <w:numId w:val="1"/>
        </w:numPr>
        <w:ind w:left="0" w:firstLine="0"/>
      </w:pPr>
      <w:bookmarkStart w:id="10" w:name="_Toc74667769"/>
      <w:r>
        <w:t>Spécification des structures de</w:t>
      </w:r>
      <w:bookmarkEnd w:id="10"/>
      <w:r>
        <w:t xml:space="preserve"> </w:t>
      </w:r>
      <w:ins w:id="11" w:author="Quentin DE ABREU" w:date="2021-06-15T18:47:00Z">
        <w:r w:rsidR="009B0B90">
          <w:t>Données</w:t>
        </w:r>
      </w:ins>
    </w:p>
    <w:p w14:paraId="1E6C477A" w14:textId="30260B15" w:rsidR="004B633E" w:rsidRDefault="004B633E" w:rsidP="00F84077">
      <w:pPr>
        <w:pStyle w:val="Titre1"/>
        <w:numPr>
          <w:ilvl w:val="0"/>
          <w:numId w:val="1"/>
        </w:numPr>
        <w:ind w:left="0" w:firstLine="0"/>
      </w:pPr>
      <w:bookmarkStart w:id="12" w:name="_Toc74667770"/>
      <w:r>
        <w:t>Spécifications des interfaces externes</w:t>
      </w:r>
      <w:bookmarkEnd w:id="12"/>
      <w:r>
        <w:t xml:space="preserve"> </w:t>
      </w:r>
    </w:p>
    <w:p w14:paraId="5F590106" w14:textId="588FF587" w:rsidR="004B633E" w:rsidRDefault="0090232E" w:rsidP="004B633E">
      <w:pPr>
        <w:pStyle w:val="Titre2"/>
      </w:pPr>
      <w:bookmarkStart w:id="13" w:name="_Toc74667771"/>
      <w:r>
        <w:t xml:space="preserve"> </w:t>
      </w:r>
      <w:r w:rsidR="004B633E">
        <w:t>Interface matériel/logiciel</w:t>
      </w:r>
      <w:bookmarkEnd w:id="13"/>
    </w:p>
    <w:p w14:paraId="6EADD96E" w14:textId="77777777" w:rsidR="004B633E" w:rsidRDefault="004B633E" w:rsidP="004B633E">
      <w:pPr>
        <w:pStyle w:val="Titre2"/>
      </w:pPr>
      <w:r>
        <w:t xml:space="preserve"> </w:t>
      </w:r>
      <w:bookmarkStart w:id="14" w:name="_Toc74667772"/>
      <w:r>
        <w:t>Interface logiciel/logiciel</w:t>
      </w:r>
      <w:bookmarkEnd w:id="14"/>
    </w:p>
    <w:p w14:paraId="6F91685A" w14:textId="77777777" w:rsidR="004B633E" w:rsidRDefault="004B633E" w:rsidP="004B633E">
      <w:pPr>
        <w:pStyle w:val="Titre2"/>
      </w:pPr>
      <w:r>
        <w:t xml:space="preserve"> </w:t>
      </w:r>
      <w:bookmarkStart w:id="15" w:name="_Toc74667773"/>
      <w:r>
        <w:t>Interface Homme/logiciel</w:t>
      </w:r>
      <w:bookmarkEnd w:id="15"/>
      <w:r>
        <w:t xml:space="preserve"> </w:t>
      </w:r>
    </w:p>
    <w:p w14:paraId="66A3B85D" w14:textId="7F647667" w:rsidR="004B633E" w:rsidRDefault="004B633E" w:rsidP="004B633E">
      <w:pPr>
        <w:pStyle w:val="Titre1"/>
        <w:numPr>
          <w:ilvl w:val="0"/>
          <w:numId w:val="1"/>
        </w:numPr>
        <w:ind w:left="0" w:firstLine="0"/>
      </w:pPr>
      <w:bookmarkStart w:id="16" w:name="_Toc74667774"/>
      <w:r>
        <w:t>Les besoins en performance</w:t>
      </w:r>
      <w:bookmarkEnd w:id="16"/>
      <w:r>
        <w:t xml:space="preserve"> </w:t>
      </w:r>
    </w:p>
    <w:p w14:paraId="691CE6B4" w14:textId="2E16E6BB" w:rsidR="004B633E" w:rsidRDefault="004B633E" w:rsidP="004B633E">
      <w:pPr>
        <w:pStyle w:val="Titre1"/>
        <w:numPr>
          <w:ilvl w:val="0"/>
          <w:numId w:val="1"/>
        </w:numPr>
        <w:ind w:left="0" w:firstLine="0"/>
      </w:pPr>
      <w:bookmarkStart w:id="17" w:name="_Toc74667775"/>
      <w:r>
        <w:t>Les contraintes de développement</w:t>
      </w:r>
      <w:bookmarkEnd w:id="17"/>
      <w:r>
        <w:t xml:space="preserve"> </w:t>
      </w:r>
    </w:p>
    <w:p w14:paraId="4F8F6394" w14:textId="6453F5AF" w:rsidR="004B633E" w:rsidRDefault="004B633E" w:rsidP="004B633E">
      <w:pPr>
        <w:pStyle w:val="Titre1"/>
        <w:numPr>
          <w:ilvl w:val="0"/>
          <w:numId w:val="1"/>
        </w:numPr>
        <w:ind w:left="0" w:firstLine="0"/>
      </w:pPr>
      <w:bookmarkStart w:id="18" w:name="_Toc74667776"/>
      <w:r>
        <w:t>Références</w:t>
      </w:r>
      <w:bookmarkEnd w:id="18"/>
      <w:r>
        <w:t xml:space="preserve"> </w:t>
      </w:r>
    </w:p>
    <w:p w14:paraId="1FD8D7BD" w14:textId="79B1D0C8" w:rsidR="004B633E" w:rsidRDefault="004B633E" w:rsidP="004B633E">
      <w:pPr>
        <w:pStyle w:val="Titre1"/>
        <w:numPr>
          <w:ilvl w:val="0"/>
          <w:numId w:val="1"/>
        </w:numPr>
        <w:ind w:left="0" w:firstLine="0"/>
      </w:pPr>
      <w:bookmarkStart w:id="19" w:name="_Toc74667777"/>
      <w:r>
        <w:t>Index</w:t>
      </w:r>
      <w:bookmarkEnd w:id="19"/>
      <w:r>
        <w:t xml:space="preserve"> </w:t>
      </w:r>
    </w:p>
    <w:p w14:paraId="4C22205A" w14:textId="77777777" w:rsidR="00C673FD" w:rsidRPr="00C673FD" w:rsidRDefault="00C673FD" w:rsidP="00C673FD">
      <w:pPr>
        <w:spacing w:before="0" w:after="0"/>
        <w:rPr>
          <w:sz w:val="18"/>
          <w:szCs w:val="18"/>
          <w:lang w:val="en-US"/>
        </w:rPr>
      </w:pPr>
      <w:r w:rsidRPr="00C673FD">
        <w:rPr>
          <w:sz w:val="18"/>
          <w:szCs w:val="18"/>
          <w:lang w:val="en-US"/>
        </w:rPr>
        <w:t>Package ui</w:t>
      </w:r>
    </w:p>
    <w:p w14:paraId="543FE7FF" w14:textId="77777777" w:rsidR="00C673FD" w:rsidRPr="00C673FD" w:rsidRDefault="00C673FD" w:rsidP="00C673FD">
      <w:pPr>
        <w:spacing w:before="0" w:after="0"/>
        <w:rPr>
          <w:sz w:val="18"/>
          <w:szCs w:val="18"/>
          <w:lang w:val="en-US"/>
        </w:rPr>
      </w:pPr>
      <w:r w:rsidRPr="00C673FD">
        <w:rPr>
          <w:sz w:val="18"/>
          <w:szCs w:val="18"/>
          <w:lang w:val="en-US"/>
        </w:rPr>
        <w:tab/>
        <w:t>File App</w:t>
      </w:r>
    </w:p>
    <w:p w14:paraId="32B41088"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    private static Parent loadFXML(String fxml) throws IOException </w:t>
      </w:r>
    </w:p>
    <w:p w14:paraId="40EB04A7"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    public static void main(String[] args) </w:t>
      </w:r>
    </w:p>
    <w:p w14:paraId="131E4CF1"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    public static void setRoot(String fxml) throws IOException </w:t>
      </w:r>
    </w:p>
    <w:p w14:paraId="0C7A7DF7"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    public void start(@SuppressWarnings("exports") Stage stage) throws IOException </w:t>
      </w:r>
    </w:p>
    <w:p w14:paraId="523F19FD"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static FXMLLoader getFxmlLoader() </w:t>
      </w:r>
    </w:p>
    <w:p w14:paraId="53E2A290" w14:textId="273F011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r>
    </w:p>
    <w:p w14:paraId="388343CE" w14:textId="77777777" w:rsidR="00C673FD" w:rsidRPr="00C673FD" w:rsidRDefault="00C673FD" w:rsidP="00C673FD">
      <w:pPr>
        <w:spacing w:before="0" w:after="0"/>
        <w:rPr>
          <w:sz w:val="18"/>
          <w:szCs w:val="18"/>
          <w:lang w:val="en-US"/>
        </w:rPr>
      </w:pPr>
      <w:r w:rsidRPr="00C673FD">
        <w:rPr>
          <w:sz w:val="18"/>
          <w:szCs w:val="18"/>
          <w:lang w:val="en-US"/>
        </w:rPr>
        <w:tab/>
        <w:t>File controller\AbstractController</w:t>
      </w:r>
    </w:p>
    <w:p w14:paraId="1ECD1958"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public void switchToMainScene() throws IOException</w:t>
      </w:r>
    </w:p>
    <w:p w14:paraId="3D5200D6" w14:textId="77777777" w:rsidR="00C673FD" w:rsidRPr="00C673FD" w:rsidRDefault="00C673FD" w:rsidP="00C673FD">
      <w:pPr>
        <w:spacing w:before="0" w:after="0"/>
        <w:rPr>
          <w:sz w:val="18"/>
          <w:szCs w:val="18"/>
          <w:lang w:val="en-US"/>
        </w:rPr>
      </w:pPr>
      <w:r w:rsidRPr="00C673FD">
        <w:rPr>
          <w:sz w:val="18"/>
          <w:szCs w:val="18"/>
          <w:lang w:val="en-US"/>
        </w:rPr>
        <w:tab/>
      </w:r>
    </w:p>
    <w:p w14:paraId="0DF6F09B" w14:textId="77777777" w:rsidR="00C673FD" w:rsidRPr="00C673FD" w:rsidRDefault="00C673FD" w:rsidP="00C673FD">
      <w:pPr>
        <w:spacing w:before="0" w:after="0"/>
        <w:rPr>
          <w:sz w:val="18"/>
          <w:szCs w:val="18"/>
          <w:lang w:val="en-US"/>
        </w:rPr>
      </w:pPr>
      <w:r w:rsidRPr="00C673FD">
        <w:rPr>
          <w:sz w:val="18"/>
          <w:szCs w:val="18"/>
          <w:lang w:val="en-US"/>
        </w:rPr>
        <w:tab/>
        <w:t>File controller\GestionnaireClientController</w:t>
      </w:r>
    </w:p>
    <w:p w14:paraId="55791C23"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private Client setClient(String id) </w:t>
      </w:r>
    </w:p>
    <w:p w14:paraId="22393C8A"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private boolean checkTextFieldIsNull() </w:t>
      </w:r>
    </w:p>
    <w:p w14:paraId="08D43B19"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private void handleClientAdresse(ActionEvent event) </w:t>
      </w:r>
    </w:p>
    <w:p w14:paraId="50EBF410"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private void handleClientCp(ActionEvent event) </w:t>
      </w:r>
    </w:p>
    <w:p w14:paraId="06FEFCAE"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private void handleClientEmail(ActionEvent event) </w:t>
      </w:r>
    </w:p>
    <w:p w14:paraId="7F306424"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private void handleClientFirstName(ActionEvent event) </w:t>
      </w:r>
    </w:p>
    <w:p w14:paraId="7E7EBD79"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private void handleClientLastName(ActionEvent event) </w:t>
      </w:r>
    </w:p>
    <w:p w14:paraId="5F37C9A9"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private void handleClientPays(ActionEvent event) </w:t>
      </w:r>
    </w:p>
    <w:p w14:paraId="7A403839"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private void handleClientPhone(ActionEvent event) </w:t>
      </w:r>
    </w:p>
    <w:p w14:paraId="0CB9EF20"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private void handleClientRue(ActionEvent event) </w:t>
      </w:r>
    </w:p>
    <w:p w14:paraId="54176163"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private void handleClientVille(ActionEvent event) </w:t>
      </w:r>
    </w:p>
    <w:p w14:paraId="1FFFE6BD"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private void handleClientnum(ActionEvent event) </w:t>
      </w:r>
    </w:p>
    <w:p w14:paraId="374396FC"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private void isNew() throws IOException </w:t>
      </w:r>
    </w:p>
    <w:p w14:paraId="37040F79"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private void modifyClient() throws IOException </w:t>
      </w:r>
    </w:p>
    <w:p w14:paraId="31D26B33"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private void newClient() throws IOException </w:t>
      </w:r>
    </w:p>
    <w:p w14:paraId="70675FFC"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initialize(URL location, ResourceBundle resources) </w:t>
      </w:r>
    </w:p>
    <w:p w14:paraId="48DA4C4B" w14:textId="77777777" w:rsidR="00C673FD" w:rsidRPr="00C673FD" w:rsidRDefault="00C673FD" w:rsidP="00C673FD">
      <w:pPr>
        <w:spacing w:before="0" w:after="0"/>
        <w:rPr>
          <w:sz w:val="18"/>
          <w:szCs w:val="18"/>
        </w:rPr>
      </w:pPr>
      <w:r w:rsidRPr="00C673FD">
        <w:rPr>
          <w:sz w:val="18"/>
          <w:szCs w:val="18"/>
          <w:lang w:val="en-US"/>
        </w:rPr>
        <w:tab/>
      </w:r>
      <w:r w:rsidRPr="00C673FD">
        <w:rPr>
          <w:sz w:val="18"/>
          <w:szCs w:val="18"/>
          <w:lang w:val="en-US"/>
        </w:rPr>
        <w:tab/>
      </w:r>
      <w:r w:rsidRPr="00C673FD">
        <w:rPr>
          <w:sz w:val="18"/>
          <w:szCs w:val="18"/>
        </w:rPr>
        <w:t xml:space="preserve">public void setDataForUpdate(@SuppressWarnings("exports") Client client) </w:t>
      </w:r>
    </w:p>
    <w:p w14:paraId="79ADBBEC" w14:textId="77777777" w:rsidR="00C673FD" w:rsidRPr="00C673FD" w:rsidRDefault="00C673FD" w:rsidP="00C673FD">
      <w:pPr>
        <w:spacing w:before="0" w:after="0"/>
        <w:rPr>
          <w:sz w:val="18"/>
          <w:szCs w:val="18"/>
          <w:lang w:val="en-US"/>
        </w:rPr>
      </w:pPr>
      <w:r w:rsidRPr="00C673FD">
        <w:rPr>
          <w:sz w:val="18"/>
          <w:szCs w:val="18"/>
        </w:rPr>
        <w:tab/>
      </w:r>
      <w:r w:rsidRPr="00C673FD">
        <w:rPr>
          <w:sz w:val="18"/>
          <w:szCs w:val="18"/>
        </w:rPr>
        <w:tab/>
      </w:r>
      <w:r w:rsidRPr="00C673FD">
        <w:rPr>
          <w:sz w:val="18"/>
          <w:szCs w:val="18"/>
          <w:lang w:val="en-US"/>
        </w:rPr>
        <w:t xml:space="preserve">public void switchToMainScene() throws IOException </w:t>
      </w:r>
    </w:p>
    <w:p w14:paraId="190F5568"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switchToMainSceneValidate() throws IOException </w:t>
      </w:r>
    </w:p>
    <w:p w14:paraId="7C4C363E"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r>
    </w:p>
    <w:p w14:paraId="12C9E2F6" w14:textId="77777777" w:rsidR="00C673FD" w:rsidRPr="00C673FD" w:rsidRDefault="00C673FD" w:rsidP="00C673FD">
      <w:pPr>
        <w:spacing w:before="0" w:after="0"/>
        <w:rPr>
          <w:sz w:val="18"/>
          <w:szCs w:val="18"/>
          <w:lang w:val="en-US"/>
        </w:rPr>
      </w:pPr>
      <w:r w:rsidRPr="00C673FD">
        <w:rPr>
          <w:sz w:val="18"/>
          <w:szCs w:val="18"/>
          <w:lang w:val="en-US"/>
        </w:rPr>
        <w:lastRenderedPageBreak/>
        <w:tab/>
        <w:t>File controller\GestionnaireFactureController</w:t>
      </w:r>
    </w:p>
    <w:p w14:paraId="6614A359"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private LigneFacture setLigneFacture(String id) </w:t>
      </w:r>
    </w:p>
    <w:p w14:paraId="40CB7F13"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private void handleDesRepTxtField(ActionEvent event) </w:t>
      </w:r>
    </w:p>
    <w:p w14:paraId="59D6CB66"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private void handlePrixRepTxtField(ActionEvent event) </w:t>
      </w:r>
    </w:p>
    <w:p w14:paraId="2045FD8B"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private void modifyLigneFacture() throws IOException </w:t>
      </w:r>
    </w:p>
    <w:p w14:paraId="381C9025"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private void newLigneFacture() throws IOException </w:t>
      </w:r>
    </w:p>
    <w:p w14:paraId="3AD29C54"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setDataForUpdate(@SuppressWarnings("exports") LigneFacture ligneFacture) </w:t>
      </w:r>
    </w:p>
    <w:p w14:paraId="3CC427E5"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setNumFct(String numFct) </w:t>
      </w:r>
    </w:p>
    <w:p w14:paraId="4C3B4CD0" w14:textId="77777777" w:rsidR="00C673FD" w:rsidRPr="00C673FD" w:rsidRDefault="00C673FD" w:rsidP="00C673FD">
      <w:pPr>
        <w:spacing w:before="0" w:after="0"/>
        <w:rPr>
          <w:sz w:val="18"/>
          <w:szCs w:val="18"/>
          <w:lang w:val="en-US"/>
        </w:rPr>
      </w:pPr>
      <w:r w:rsidRPr="00C673FD">
        <w:rPr>
          <w:sz w:val="18"/>
          <w:szCs w:val="18"/>
          <w:lang w:val="en-US"/>
        </w:rPr>
        <w:tab/>
      </w:r>
    </w:p>
    <w:p w14:paraId="19FEB27D" w14:textId="77777777" w:rsidR="00C673FD" w:rsidRPr="00C673FD" w:rsidRDefault="00C673FD" w:rsidP="00C673FD">
      <w:pPr>
        <w:spacing w:before="0" w:after="0"/>
        <w:rPr>
          <w:sz w:val="18"/>
          <w:szCs w:val="18"/>
          <w:lang w:val="en-US"/>
        </w:rPr>
      </w:pPr>
      <w:r w:rsidRPr="00C673FD">
        <w:rPr>
          <w:sz w:val="18"/>
          <w:szCs w:val="18"/>
          <w:lang w:val="en-US"/>
        </w:rPr>
        <w:tab/>
        <w:t>File controller\GestionnaireSavController</w:t>
      </w:r>
    </w:p>
    <w:p w14:paraId="5B12209A"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private void handleReparationDescription(ActionEvent event) </w:t>
      </w:r>
    </w:p>
    <w:p w14:paraId="6179A0D0"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private void handleReparationNature(ActionEvent event) </w:t>
      </w:r>
    </w:p>
    <w:p w14:paraId="121B48D9"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private void handleReparationNumEmployee(ActionEvent event) </w:t>
      </w:r>
    </w:p>
    <w:p w14:paraId="3BC654EB"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private void newSAV() throws IOException </w:t>
      </w:r>
    </w:p>
    <w:p w14:paraId="42B49C07"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getSearchClientVente() </w:t>
      </w:r>
    </w:p>
    <w:p w14:paraId="25D29E86"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setClientProduct() </w:t>
      </w:r>
    </w:p>
    <w:p w14:paraId="1C183653"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r>
    </w:p>
    <w:p w14:paraId="67E8D81B" w14:textId="77777777" w:rsidR="00C673FD" w:rsidRPr="00C673FD" w:rsidRDefault="00C673FD" w:rsidP="00C673FD">
      <w:pPr>
        <w:spacing w:before="0" w:after="0"/>
        <w:rPr>
          <w:sz w:val="18"/>
          <w:szCs w:val="18"/>
          <w:lang w:val="en-US"/>
        </w:rPr>
      </w:pPr>
      <w:r w:rsidRPr="00C673FD">
        <w:rPr>
          <w:sz w:val="18"/>
          <w:szCs w:val="18"/>
          <w:lang w:val="en-US"/>
        </w:rPr>
        <w:tab/>
        <w:t>File controller\GestionProduitController</w:t>
      </w:r>
    </w:p>
    <w:p w14:paraId="6AB7685C"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private Produit setProduit() throws IOException </w:t>
      </w:r>
    </w:p>
    <w:p w14:paraId="192B887C"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private void handleProductDescription(ActionEvent event) </w:t>
      </w:r>
    </w:p>
    <w:p w14:paraId="361FC893"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private void handleProductHTPrice(ActionEvent event) </w:t>
      </w:r>
    </w:p>
    <w:p w14:paraId="7C5E8CD6"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private void handleProductQuantity(ActionEvent event) </w:t>
      </w:r>
    </w:p>
    <w:p w14:paraId="524DDAFD"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private void handleProductReference(ActionEvent event) </w:t>
      </w:r>
    </w:p>
    <w:p w14:paraId="0FD6EF75"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private void handleProductTTCPrice(ActionEvent event) </w:t>
      </w:r>
    </w:p>
    <w:p w14:paraId="43AD2349"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private void modifyProduit() throws IOException </w:t>
      </w:r>
    </w:p>
    <w:p w14:paraId="642F81CE"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private void newProduit() throws IOException </w:t>
      </w:r>
    </w:p>
    <w:p w14:paraId="0D93B752"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setDataForUpdate(@SuppressWarnings("exports") Produit produit) </w:t>
      </w:r>
    </w:p>
    <w:p w14:paraId="76EC8573" w14:textId="77777777" w:rsidR="00C673FD" w:rsidRPr="00C673FD" w:rsidRDefault="00C673FD" w:rsidP="00C673FD">
      <w:pPr>
        <w:spacing w:before="0" w:after="0"/>
        <w:rPr>
          <w:sz w:val="18"/>
          <w:szCs w:val="18"/>
          <w:lang w:val="en-US"/>
        </w:rPr>
      </w:pPr>
      <w:r w:rsidRPr="00C673FD">
        <w:rPr>
          <w:sz w:val="18"/>
          <w:szCs w:val="18"/>
          <w:lang w:val="en-US"/>
        </w:rPr>
        <w:tab/>
      </w:r>
    </w:p>
    <w:p w14:paraId="6AC8839D" w14:textId="77777777" w:rsidR="00C673FD" w:rsidRPr="00C673FD" w:rsidRDefault="00C673FD" w:rsidP="00C673FD">
      <w:pPr>
        <w:spacing w:before="0" w:after="0"/>
        <w:rPr>
          <w:sz w:val="18"/>
          <w:szCs w:val="18"/>
          <w:lang w:val="en-US"/>
        </w:rPr>
      </w:pPr>
      <w:r w:rsidRPr="00C673FD">
        <w:rPr>
          <w:sz w:val="18"/>
          <w:szCs w:val="18"/>
          <w:lang w:val="en-US"/>
        </w:rPr>
        <w:tab/>
        <w:t>File controller\MainSceneController</w:t>
      </w:r>
    </w:p>
    <w:p w14:paraId="296DFB2C"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private Vente setSell() </w:t>
      </w:r>
    </w:p>
    <w:p w14:paraId="7B49986E"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private void setSellLine(String numVte, String refProd, String qtt) </w:t>
      </w:r>
    </w:p>
    <w:p w14:paraId="51699ECF"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private void switchToGestionnaireClient() throws IOException </w:t>
      </w:r>
    </w:p>
    <w:p w14:paraId="5BFE45F0"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MainSceneController() </w:t>
      </w:r>
    </w:p>
    <w:p w14:paraId="44CDE0C1"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addFactureLine() throws IOException </w:t>
      </w:r>
    </w:p>
    <w:p w14:paraId="29341A6A"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cancelSell() </w:t>
      </w:r>
    </w:p>
    <w:p w14:paraId="4EE6273A"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changeMontantVenteValue() </w:t>
      </w:r>
    </w:p>
    <w:p w14:paraId="6E7BCA4A"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changeSavTextFieldValues() </w:t>
      </w:r>
    </w:p>
    <w:p w14:paraId="1E0C5A24"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createClient() throws IOException </w:t>
      </w:r>
    </w:p>
    <w:p w14:paraId="5AEAE839"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createProduit() throws IOException </w:t>
      </w:r>
    </w:p>
    <w:p w14:paraId="00DBC80D"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createReparation() throws IOException </w:t>
      </w:r>
    </w:p>
    <w:p w14:paraId="0A963912"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deleteClient() throws IOException </w:t>
      </w:r>
    </w:p>
    <w:p w14:paraId="401830AC"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deleteFactureLine() </w:t>
      </w:r>
    </w:p>
    <w:p w14:paraId="7B10003F"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deleteProduit() throws IOException </w:t>
      </w:r>
    </w:p>
    <w:p w14:paraId="2FE67D9A"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deleteReparation() </w:t>
      </w:r>
    </w:p>
    <w:p w14:paraId="386D5B95"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getSearchProductStock() </w:t>
      </w:r>
    </w:p>
    <w:p w14:paraId="565F266A"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getSearchProductVente() </w:t>
      </w:r>
    </w:p>
    <w:p w14:paraId="1B518EB2"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modifyClient() throws IOException </w:t>
      </w:r>
    </w:p>
    <w:p w14:paraId="22DC0281"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modifyFactureLine() throws IOException </w:t>
      </w:r>
    </w:p>
    <w:p w14:paraId="6D58DF69"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modifyProduit() throws IOException </w:t>
      </w:r>
    </w:p>
    <w:p w14:paraId="057FA31A"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modifyReparation() throws IOException </w:t>
      </w:r>
    </w:p>
    <w:p w14:paraId="0CA0DBEA"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selectClientVenteInfo() </w:t>
      </w:r>
    </w:p>
    <w:p w14:paraId="12214DB8"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sell() </w:t>
      </w:r>
    </w:p>
    <w:p w14:paraId="22AF37AE"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r>
    </w:p>
    <w:p w14:paraId="36F7CBA7" w14:textId="77777777" w:rsidR="00C673FD" w:rsidRPr="00C673FD" w:rsidRDefault="00C673FD" w:rsidP="00C673FD">
      <w:pPr>
        <w:spacing w:before="0" w:after="0"/>
        <w:rPr>
          <w:sz w:val="18"/>
          <w:szCs w:val="18"/>
          <w:lang w:val="en-US"/>
        </w:rPr>
      </w:pPr>
      <w:r w:rsidRPr="00C673FD">
        <w:rPr>
          <w:sz w:val="18"/>
          <w:szCs w:val="18"/>
          <w:lang w:val="en-US"/>
        </w:rPr>
        <w:t>Package model</w:t>
      </w:r>
    </w:p>
    <w:p w14:paraId="5B4C9D68" w14:textId="77777777" w:rsidR="00C673FD" w:rsidRPr="00C673FD" w:rsidRDefault="00C673FD" w:rsidP="00C673FD">
      <w:pPr>
        <w:spacing w:before="0" w:after="0"/>
        <w:rPr>
          <w:sz w:val="18"/>
          <w:szCs w:val="18"/>
          <w:lang w:val="en-US"/>
        </w:rPr>
      </w:pPr>
      <w:r w:rsidRPr="00C673FD">
        <w:rPr>
          <w:sz w:val="18"/>
          <w:szCs w:val="18"/>
          <w:lang w:val="en-US"/>
        </w:rPr>
        <w:tab/>
        <w:t>File Client</w:t>
      </w:r>
    </w:p>
    <w:p w14:paraId="253F9386" w14:textId="77777777" w:rsidR="00C673FD" w:rsidRPr="00C673FD" w:rsidRDefault="00C673FD" w:rsidP="00C673FD">
      <w:pPr>
        <w:spacing w:before="0" w:after="0"/>
        <w:rPr>
          <w:sz w:val="18"/>
          <w:szCs w:val="18"/>
          <w:lang w:val="en-US"/>
        </w:rPr>
      </w:pPr>
      <w:r w:rsidRPr="00C673FD">
        <w:rPr>
          <w:sz w:val="18"/>
          <w:szCs w:val="18"/>
          <w:lang w:val="en-US"/>
        </w:rPr>
        <w:lastRenderedPageBreak/>
        <w:tab/>
      </w:r>
      <w:r w:rsidRPr="00C673FD">
        <w:rPr>
          <w:sz w:val="18"/>
          <w:szCs w:val="18"/>
          <w:lang w:val="en-US"/>
        </w:rPr>
        <w:tab/>
        <w:t xml:space="preserve">public Client() </w:t>
      </w:r>
    </w:p>
    <w:p w14:paraId="130B2F02"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getAdresse() </w:t>
      </w:r>
    </w:p>
    <w:p w14:paraId="2F172377"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getCpCli() </w:t>
      </w:r>
    </w:p>
    <w:p w14:paraId="25B84780"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getMailCli() </w:t>
      </w:r>
    </w:p>
    <w:p w14:paraId="299BC6FA"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getNomCli() </w:t>
      </w:r>
    </w:p>
    <w:p w14:paraId="582D379D"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getNumCli() </w:t>
      </w:r>
    </w:p>
    <w:p w14:paraId="59BB7739"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getPaysCli() </w:t>
      </w:r>
    </w:p>
    <w:p w14:paraId="07D9A2D9"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getPrenomCli() </w:t>
      </w:r>
    </w:p>
    <w:p w14:paraId="434909D7"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getRueCli() </w:t>
      </w:r>
    </w:p>
    <w:p w14:paraId="640B60FC"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getTelCli() </w:t>
      </w:r>
    </w:p>
    <w:p w14:paraId="23948242"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getVilleCli() </w:t>
      </w:r>
    </w:p>
    <w:p w14:paraId="1355E83C"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toString() </w:t>
      </w:r>
    </w:p>
    <w:p w14:paraId="61BAF97F"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setCpCli(String cpCli) </w:t>
      </w:r>
    </w:p>
    <w:p w14:paraId="5D0263B6"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setMailCli(String mailCli) </w:t>
      </w:r>
    </w:p>
    <w:p w14:paraId="3FB83082"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setNomCli(String nomCli) </w:t>
      </w:r>
    </w:p>
    <w:p w14:paraId="1829BA94"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setNumCli(String numCli) </w:t>
      </w:r>
    </w:p>
    <w:p w14:paraId="13E780F5"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setPaysCli(String paysCli) </w:t>
      </w:r>
    </w:p>
    <w:p w14:paraId="334AEB88"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setPrenomCli(String prenomCli) </w:t>
      </w:r>
    </w:p>
    <w:p w14:paraId="5C3A808B"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setRueCli(String rueCli) </w:t>
      </w:r>
    </w:p>
    <w:p w14:paraId="4B6240EB"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setTelCli(String telCli) </w:t>
      </w:r>
    </w:p>
    <w:p w14:paraId="13614AD8"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setVilleCli(String villeCli) </w:t>
      </w:r>
    </w:p>
    <w:p w14:paraId="16810149" w14:textId="77777777" w:rsidR="00C673FD" w:rsidRPr="00C673FD" w:rsidRDefault="00C673FD" w:rsidP="00C673FD">
      <w:pPr>
        <w:spacing w:before="0" w:after="0"/>
        <w:rPr>
          <w:sz w:val="18"/>
          <w:szCs w:val="18"/>
          <w:lang w:val="en-US"/>
        </w:rPr>
      </w:pPr>
      <w:r w:rsidRPr="00C673FD">
        <w:rPr>
          <w:sz w:val="18"/>
          <w:szCs w:val="18"/>
          <w:lang w:val="en-US"/>
        </w:rPr>
        <w:tab/>
      </w:r>
    </w:p>
    <w:p w14:paraId="6E1B0590" w14:textId="77777777" w:rsidR="00C673FD" w:rsidRPr="00C673FD" w:rsidRDefault="00C673FD" w:rsidP="00C673FD">
      <w:pPr>
        <w:spacing w:before="0" w:after="0"/>
        <w:rPr>
          <w:sz w:val="18"/>
          <w:szCs w:val="18"/>
          <w:lang w:val="en-US"/>
        </w:rPr>
      </w:pPr>
      <w:r w:rsidRPr="00C673FD">
        <w:rPr>
          <w:sz w:val="18"/>
          <w:szCs w:val="18"/>
          <w:lang w:val="en-US"/>
        </w:rPr>
        <w:tab/>
        <w:t>File Employe</w:t>
      </w:r>
    </w:p>
    <w:p w14:paraId="1DB1606C"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Employe() </w:t>
      </w:r>
    </w:p>
    <w:p w14:paraId="38CCD37F"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getCpEmp() </w:t>
      </w:r>
    </w:p>
    <w:p w14:paraId="24DA74D2"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getMailEmp() </w:t>
      </w:r>
    </w:p>
    <w:p w14:paraId="6BC07347"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getNomEmp() </w:t>
      </w:r>
    </w:p>
    <w:p w14:paraId="51136693"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getNumEmp() </w:t>
      </w:r>
    </w:p>
    <w:p w14:paraId="7052F1F0"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getPaysEmp() </w:t>
      </w:r>
    </w:p>
    <w:p w14:paraId="39186A8A"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getPrenomEmp() </w:t>
      </w:r>
    </w:p>
    <w:p w14:paraId="78BC0EC4"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getRueEmp() </w:t>
      </w:r>
    </w:p>
    <w:p w14:paraId="618F5EDA"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getTelEmp() </w:t>
      </w:r>
    </w:p>
    <w:p w14:paraId="5436AF87"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getVilleEmp() </w:t>
      </w:r>
    </w:p>
    <w:p w14:paraId="50F8C22E"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setCpEmp(String cpEmp) </w:t>
      </w:r>
    </w:p>
    <w:p w14:paraId="723E4D61"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setMailEmp(String mailEmp) </w:t>
      </w:r>
    </w:p>
    <w:p w14:paraId="5B2B66F1"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setNomEmp(String nomEmp) </w:t>
      </w:r>
    </w:p>
    <w:p w14:paraId="2B190A30"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setNumEmp(String numEmp) </w:t>
      </w:r>
    </w:p>
    <w:p w14:paraId="7AA896B8"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setPaysEmp(String paysEmp) </w:t>
      </w:r>
    </w:p>
    <w:p w14:paraId="30AB1565"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setPrenomEmp(String prenomEmp) </w:t>
      </w:r>
    </w:p>
    <w:p w14:paraId="2E60839B"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setRueEmp(String rueEmp) </w:t>
      </w:r>
    </w:p>
    <w:p w14:paraId="47A5A8D3"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setTelEmp(String telEmp) </w:t>
      </w:r>
    </w:p>
    <w:p w14:paraId="394A867D"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setVilleEmp(String villeEmp) </w:t>
      </w:r>
    </w:p>
    <w:p w14:paraId="7B162919"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r>
    </w:p>
    <w:p w14:paraId="1C338D0F" w14:textId="77777777" w:rsidR="00C673FD" w:rsidRPr="00C673FD" w:rsidRDefault="00C673FD" w:rsidP="00C673FD">
      <w:pPr>
        <w:spacing w:before="0" w:after="0"/>
        <w:rPr>
          <w:sz w:val="18"/>
          <w:szCs w:val="18"/>
          <w:lang w:val="en-US"/>
        </w:rPr>
      </w:pPr>
      <w:r w:rsidRPr="00C673FD">
        <w:rPr>
          <w:sz w:val="18"/>
          <w:szCs w:val="18"/>
          <w:lang w:val="en-US"/>
        </w:rPr>
        <w:tab/>
        <w:t>File Produit</w:t>
      </w:r>
    </w:p>
    <w:p w14:paraId="00B73E5D"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Produit() </w:t>
      </w:r>
    </w:p>
    <w:p w14:paraId="10E014F5"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Produit(String referenceProd, String descriptionProduct, String quantity, String prixHTT, String prixTTC, String tVA) </w:t>
      </w:r>
    </w:p>
    <w:p w14:paraId="7F90C40E"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getDesProd() </w:t>
      </w:r>
    </w:p>
    <w:p w14:paraId="6FBE5C9C"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getPrixHTProd() </w:t>
      </w:r>
    </w:p>
    <w:p w14:paraId="74F3B724"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getPrixTTCProd() </w:t>
      </w:r>
    </w:p>
    <w:p w14:paraId="44C5E4A0"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getQteProd() </w:t>
      </w:r>
    </w:p>
    <w:p w14:paraId="76E0B466"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getRefProd() </w:t>
      </w:r>
    </w:p>
    <w:p w14:paraId="2575AAF0"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getTVAProd() </w:t>
      </w:r>
    </w:p>
    <w:p w14:paraId="2E2B72A9"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boolean equals(Object obj) </w:t>
      </w:r>
    </w:p>
    <w:p w14:paraId="53DA7D15"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final String getDesProdProperty() </w:t>
      </w:r>
    </w:p>
    <w:p w14:paraId="7FFD779A" w14:textId="77777777" w:rsidR="00C673FD" w:rsidRPr="00C673FD" w:rsidRDefault="00C673FD" w:rsidP="00C673FD">
      <w:pPr>
        <w:spacing w:before="0" w:after="0"/>
        <w:rPr>
          <w:sz w:val="18"/>
          <w:szCs w:val="18"/>
          <w:lang w:val="en-US"/>
        </w:rPr>
      </w:pPr>
      <w:r w:rsidRPr="00C673FD">
        <w:rPr>
          <w:sz w:val="18"/>
          <w:szCs w:val="18"/>
          <w:lang w:val="en-US"/>
        </w:rPr>
        <w:lastRenderedPageBreak/>
        <w:tab/>
      </w:r>
      <w:r w:rsidRPr="00C673FD">
        <w:rPr>
          <w:sz w:val="18"/>
          <w:szCs w:val="18"/>
          <w:lang w:val="en-US"/>
        </w:rPr>
        <w:tab/>
        <w:t xml:space="preserve">public final String getPrixHTProdProperty() </w:t>
      </w:r>
    </w:p>
    <w:p w14:paraId="39E23B24"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final String getPrixTTCProdProperty() </w:t>
      </w:r>
    </w:p>
    <w:p w14:paraId="3703B902"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final String getQteProdProperty() </w:t>
      </w:r>
    </w:p>
    <w:p w14:paraId="24DD4EE8"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final String getRefProdProperty() </w:t>
      </w:r>
    </w:p>
    <w:p w14:paraId="5928D134"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final String getTVAProdProperty() </w:t>
      </w:r>
    </w:p>
    <w:p w14:paraId="0DEE9734"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int hashCode() </w:t>
      </w:r>
    </w:p>
    <w:p w14:paraId="152B5B2B"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setDesProd(String desProd) </w:t>
      </w:r>
    </w:p>
    <w:p w14:paraId="3B5539B8"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setPrixHTProd(String prixHTProd) </w:t>
      </w:r>
    </w:p>
    <w:p w14:paraId="4F940B0E"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setPrixTTCProd(String prixTTCProd) </w:t>
      </w:r>
    </w:p>
    <w:p w14:paraId="7D78EF4D"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setQteProd(String qteProd) </w:t>
      </w:r>
    </w:p>
    <w:p w14:paraId="2381474C"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setRefProd(String refProd) </w:t>
      </w:r>
    </w:p>
    <w:p w14:paraId="3198FEDC"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setTVAProd(String tVAProd) </w:t>
      </w:r>
    </w:p>
    <w:p w14:paraId="55760600" w14:textId="77777777" w:rsidR="00C673FD" w:rsidRPr="00C673FD" w:rsidRDefault="00C673FD" w:rsidP="00C673FD">
      <w:pPr>
        <w:spacing w:before="0" w:after="0"/>
        <w:rPr>
          <w:sz w:val="18"/>
          <w:szCs w:val="18"/>
          <w:lang w:val="en-US"/>
        </w:rPr>
      </w:pPr>
      <w:r w:rsidRPr="00C673FD">
        <w:rPr>
          <w:sz w:val="18"/>
          <w:szCs w:val="18"/>
          <w:lang w:val="en-US"/>
        </w:rPr>
        <w:tab/>
      </w:r>
    </w:p>
    <w:p w14:paraId="2BD1242A" w14:textId="77777777" w:rsidR="00C673FD" w:rsidRPr="00C673FD" w:rsidRDefault="00C673FD" w:rsidP="00C673FD">
      <w:pPr>
        <w:spacing w:before="0" w:after="0"/>
        <w:rPr>
          <w:sz w:val="18"/>
          <w:szCs w:val="18"/>
        </w:rPr>
      </w:pPr>
      <w:r w:rsidRPr="00C673FD">
        <w:rPr>
          <w:sz w:val="18"/>
          <w:szCs w:val="18"/>
          <w:lang w:val="en-US"/>
        </w:rPr>
        <w:tab/>
      </w:r>
      <w:r w:rsidRPr="00C673FD">
        <w:rPr>
          <w:sz w:val="18"/>
          <w:szCs w:val="18"/>
        </w:rPr>
        <w:t>File sav\Demande</w:t>
      </w:r>
    </w:p>
    <w:p w14:paraId="116523E5"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t xml:space="preserve">public Demande() </w:t>
      </w:r>
    </w:p>
    <w:p w14:paraId="701ECA5A" w14:textId="77777777" w:rsidR="00C673FD" w:rsidRPr="00C673FD" w:rsidRDefault="00C673FD" w:rsidP="00C673FD">
      <w:pPr>
        <w:spacing w:before="0" w:after="0"/>
        <w:rPr>
          <w:sz w:val="18"/>
          <w:szCs w:val="18"/>
          <w:lang w:val="en-US"/>
        </w:rPr>
      </w:pPr>
      <w:r w:rsidRPr="00C673FD">
        <w:rPr>
          <w:sz w:val="18"/>
          <w:szCs w:val="18"/>
        </w:rPr>
        <w:tab/>
      </w:r>
      <w:r w:rsidRPr="00C673FD">
        <w:rPr>
          <w:sz w:val="18"/>
          <w:szCs w:val="18"/>
        </w:rPr>
        <w:tab/>
      </w:r>
      <w:r w:rsidRPr="00C673FD">
        <w:rPr>
          <w:sz w:val="18"/>
          <w:szCs w:val="18"/>
          <w:lang w:val="en-US"/>
        </w:rPr>
        <w:t xml:space="preserve">public Demande(String numRep, String numCli, String natureRep, String descRep, String refProd, String numFct) </w:t>
      </w:r>
    </w:p>
    <w:p w14:paraId="6845C771"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getDescRep() </w:t>
      </w:r>
    </w:p>
    <w:p w14:paraId="580137DB"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getNatureRep() </w:t>
      </w:r>
    </w:p>
    <w:p w14:paraId="41C8A56C"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getNumFct() </w:t>
      </w:r>
    </w:p>
    <w:p w14:paraId="497F0A68"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getNumRep() </w:t>
      </w:r>
    </w:p>
    <w:p w14:paraId="29BF2062"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setDescRep(String descRep) </w:t>
      </w:r>
    </w:p>
    <w:p w14:paraId="244A18F5"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setNatureRep(String natureRep) </w:t>
      </w:r>
    </w:p>
    <w:p w14:paraId="49AC422D"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setNumRep(String numRep) </w:t>
      </w:r>
    </w:p>
    <w:p w14:paraId="707383A6"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r>
    </w:p>
    <w:p w14:paraId="1A8E6633" w14:textId="77777777" w:rsidR="00C673FD" w:rsidRPr="00C673FD" w:rsidRDefault="00C673FD" w:rsidP="00C673FD">
      <w:pPr>
        <w:spacing w:before="0" w:after="0"/>
        <w:rPr>
          <w:sz w:val="18"/>
          <w:szCs w:val="18"/>
          <w:lang w:val="en-US"/>
        </w:rPr>
      </w:pPr>
      <w:r w:rsidRPr="00C673FD">
        <w:rPr>
          <w:sz w:val="18"/>
          <w:szCs w:val="18"/>
          <w:lang w:val="en-US"/>
        </w:rPr>
        <w:tab/>
        <w:t>File sav\Reparation</w:t>
      </w:r>
    </w:p>
    <w:p w14:paraId="63F385C5"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Reparation() </w:t>
      </w:r>
    </w:p>
    <w:p w14:paraId="105FCF34"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Reparation(String numRep, String etatRep) </w:t>
      </w:r>
    </w:p>
    <w:p w14:paraId="469CC24D"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getEtatRep() </w:t>
      </w:r>
    </w:p>
    <w:p w14:paraId="06D6D799" w14:textId="77777777" w:rsidR="00C673FD" w:rsidRPr="009B0B90" w:rsidRDefault="00C673FD" w:rsidP="00C673FD">
      <w:pPr>
        <w:spacing w:before="0" w:after="0"/>
        <w:rPr>
          <w:sz w:val="18"/>
          <w:szCs w:val="18"/>
          <w:lang w:val="en-US"/>
          <w:rPrChange w:id="20" w:author="Quentin DE ABREU" w:date="2021-06-15T18:47:00Z">
            <w:rPr>
              <w:sz w:val="18"/>
              <w:szCs w:val="18"/>
            </w:rPr>
          </w:rPrChange>
        </w:rPr>
      </w:pPr>
      <w:r w:rsidRPr="00C673FD">
        <w:rPr>
          <w:sz w:val="18"/>
          <w:szCs w:val="18"/>
          <w:lang w:val="en-US"/>
        </w:rPr>
        <w:tab/>
      </w:r>
      <w:r w:rsidRPr="00C673FD">
        <w:rPr>
          <w:sz w:val="18"/>
          <w:szCs w:val="18"/>
          <w:lang w:val="en-US"/>
        </w:rPr>
        <w:tab/>
      </w:r>
      <w:r w:rsidRPr="009B0B90">
        <w:rPr>
          <w:sz w:val="18"/>
          <w:szCs w:val="18"/>
          <w:lang w:val="en-US"/>
          <w:rPrChange w:id="21" w:author="Quentin DE ABREU" w:date="2021-06-15T18:47:00Z">
            <w:rPr>
              <w:sz w:val="18"/>
              <w:szCs w:val="18"/>
            </w:rPr>
          </w:rPrChange>
        </w:rPr>
        <w:t xml:space="preserve">public void setEtatRep(String etatRep) </w:t>
      </w:r>
    </w:p>
    <w:p w14:paraId="7B19B0F7" w14:textId="77777777" w:rsidR="00C673FD" w:rsidRPr="009B0B90" w:rsidRDefault="00C673FD" w:rsidP="00C673FD">
      <w:pPr>
        <w:spacing w:before="0" w:after="0"/>
        <w:rPr>
          <w:sz w:val="18"/>
          <w:szCs w:val="18"/>
          <w:lang w:val="en-US"/>
          <w:rPrChange w:id="22" w:author="Quentin DE ABREU" w:date="2021-06-15T18:47:00Z">
            <w:rPr>
              <w:sz w:val="18"/>
              <w:szCs w:val="18"/>
            </w:rPr>
          </w:rPrChange>
        </w:rPr>
      </w:pPr>
      <w:r w:rsidRPr="009B0B90">
        <w:rPr>
          <w:sz w:val="18"/>
          <w:szCs w:val="18"/>
          <w:lang w:val="en-US"/>
          <w:rPrChange w:id="23" w:author="Quentin DE ABREU" w:date="2021-06-15T18:47:00Z">
            <w:rPr>
              <w:sz w:val="18"/>
              <w:szCs w:val="18"/>
            </w:rPr>
          </w:rPrChange>
        </w:rPr>
        <w:tab/>
      </w:r>
      <w:r w:rsidRPr="009B0B90">
        <w:rPr>
          <w:sz w:val="18"/>
          <w:szCs w:val="18"/>
          <w:lang w:val="en-US"/>
          <w:rPrChange w:id="24" w:author="Quentin DE ABREU" w:date="2021-06-15T18:47:00Z">
            <w:rPr>
              <w:sz w:val="18"/>
              <w:szCs w:val="18"/>
            </w:rPr>
          </w:rPrChange>
        </w:rPr>
        <w:tab/>
      </w:r>
    </w:p>
    <w:p w14:paraId="23A6F043" w14:textId="77777777" w:rsidR="00C673FD" w:rsidRPr="009B0B90" w:rsidRDefault="00C673FD" w:rsidP="00C673FD">
      <w:pPr>
        <w:spacing w:before="0" w:after="0"/>
        <w:rPr>
          <w:sz w:val="18"/>
          <w:szCs w:val="18"/>
          <w:lang w:val="en-US"/>
          <w:rPrChange w:id="25" w:author="Quentin DE ABREU" w:date="2021-06-15T18:47:00Z">
            <w:rPr>
              <w:sz w:val="18"/>
              <w:szCs w:val="18"/>
            </w:rPr>
          </w:rPrChange>
        </w:rPr>
      </w:pPr>
      <w:r w:rsidRPr="009B0B90">
        <w:rPr>
          <w:sz w:val="18"/>
          <w:szCs w:val="18"/>
          <w:lang w:val="en-US"/>
          <w:rPrChange w:id="26" w:author="Quentin DE ABREU" w:date="2021-06-15T18:47:00Z">
            <w:rPr>
              <w:sz w:val="18"/>
              <w:szCs w:val="18"/>
            </w:rPr>
          </w:rPrChange>
        </w:rPr>
        <w:tab/>
        <w:t>File sav\SAV</w:t>
      </w:r>
    </w:p>
    <w:p w14:paraId="565C0FFB" w14:textId="77777777" w:rsidR="00C673FD" w:rsidRPr="009B0B90" w:rsidRDefault="00C673FD" w:rsidP="00C673FD">
      <w:pPr>
        <w:spacing w:before="0" w:after="0"/>
        <w:rPr>
          <w:sz w:val="18"/>
          <w:szCs w:val="18"/>
          <w:lang w:val="en-US"/>
          <w:rPrChange w:id="27" w:author="Quentin DE ABREU" w:date="2021-06-15T18:47:00Z">
            <w:rPr>
              <w:sz w:val="18"/>
              <w:szCs w:val="18"/>
            </w:rPr>
          </w:rPrChange>
        </w:rPr>
      </w:pPr>
      <w:r w:rsidRPr="009B0B90">
        <w:rPr>
          <w:sz w:val="18"/>
          <w:szCs w:val="18"/>
          <w:lang w:val="en-US"/>
          <w:rPrChange w:id="28" w:author="Quentin DE ABREU" w:date="2021-06-15T18:47:00Z">
            <w:rPr>
              <w:sz w:val="18"/>
              <w:szCs w:val="18"/>
            </w:rPr>
          </w:rPrChange>
        </w:rPr>
        <w:tab/>
      </w:r>
      <w:r w:rsidRPr="009B0B90">
        <w:rPr>
          <w:sz w:val="18"/>
          <w:szCs w:val="18"/>
          <w:lang w:val="en-US"/>
          <w:rPrChange w:id="29" w:author="Quentin DE ABREU" w:date="2021-06-15T18:47:00Z">
            <w:rPr>
              <w:sz w:val="18"/>
              <w:szCs w:val="18"/>
            </w:rPr>
          </w:rPrChange>
        </w:rPr>
        <w:tab/>
        <w:t xml:space="preserve">public Client getClient() </w:t>
      </w:r>
    </w:p>
    <w:p w14:paraId="24DE01A1" w14:textId="77777777" w:rsidR="00C673FD" w:rsidRPr="009B0B90" w:rsidRDefault="00C673FD" w:rsidP="00C673FD">
      <w:pPr>
        <w:spacing w:before="0" w:after="0"/>
        <w:rPr>
          <w:sz w:val="18"/>
          <w:szCs w:val="18"/>
          <w:lang w:val="en-US"/>
          <w:rPrChange w:id="30" w:author="Quentin DE ABREU" w:date="2021-06-15T18:47:00Z">
            <w:rPr>
              <w:sz w:val="18"/>
              <w:szCs w:val="18"/>
            </w:rPr>
          </w:rPrChange>
        </w:rPr>
      </w:pPr>
      <w:r w:rsidRPr="009B0B90">
        <w:rPr>
          <w:sz w:val="18"/>
          <w:szCs w:val="18"/>
          <w:lang w:val="en-US"/>
          <w:rPrChange w:id="31" w:author="Quentin DE ABREU" w:date="2021-06-15T18:47:00Z">
            <w:rPr>
              <w:sz w:val="18"/>
              <w:szCs w:val="18"/>
            </w:rPr>
          </w:rPrChange>
        </w:rPr>
        <w:tab/>
      </w:r>
      <w:r w:rsidRPr="009B0B90">
        <w:rPr>
          <w:sz w:val="18"/>
          <w:szCs w:val="18"/>
          <w:lang w:val="en-US"/>
          <w:rPrChange w:id="32" w:author="Quentin DE ABREU" w:date="2021-06-15T18:47:00Z">
            <w:rPr>
              <w:sz w:val="18"/>
              <w:szCs w:val="18"/>
            </w:rPr>
          </w:rPrChange>
        </w:rPr>
        <w:tab/>
        <w:t xml:space="preserve">public Demande getDemande() </w:t>
      </w:r>
    </w:p>
    <w:p w14:paraId="73F1311C" w14:textId="77777777" w:rsidR="00C673FD" w:rsidRPr="009B0B90" w:rsidRDefault="00C673FD" w:rsidP="00C673FD">
      <w:pPr>
        <w:spacing w:before="0" w:after="0"/>
        <w:rPr>
          <w:sz w:val="18"/>
          <w:szCs w:val="18"/>
          <w:lang w:val="en-US"/>
          <w:rPrChange w:id="33" w:author="Quentin DE ABREU" w:date="2021-06-15T18:47:00Z">
            <w:rPr>
              <w:sz w:val="18"/>
              <w:szCs w:val="18"/>
            </w:rPr>
          </w:rPrChange>
        </w:rPr>
      </w:pPr>
      <w:r w:rsidRPr="009B0B90">
        <w:rPr>
          <w:sz w:val="18"/>
          <w:szCs w:val="18"/>
          <w:lang w:val="en-US"/>
          <w:rPrChange w:id="34" w:author="Quentin DE ABREU" w:date="2021-06-15T18:47:00Z">
            <w:rPr>
              <w:sz w:val="18"/>
              <w:szCs w:val="18"/>
            </w:rPr>
          </w:rPrChange>
        </w:rPr>
        <w:tab/>
      </w:r>
      <w:r w:rsidRPr="009B0B90">
        <w:rPr>
          <w:sz w:val="18"/>
          <w:szCs w:val="18"/>
          <w:lang w:val="en-US"/>
          <w:rPrChange w:id="35" w:author="Quentin DE ABREU" w:date="2021-06-15T18:47:00Z">
            <w:rPr>
              <w:sz w:val="18"/>
              <w:szCs w:val="18"/>
            </w:rPr>
          </w:rPrChange>
        </w:rPr>
        <w:tab/>
        <w:t xml:space="preserve">public Facture getFacture() </w:t>
      </w:r>
    </w:p>
    <w:p w14:paraId="06F60526" w14:textId="77777777" w:rsidR="00C673FD" w:rsidRPr="009B0B90" w:rsidRDefault="00C673FD" w:rsidP="00C673FD">
      <w:pPr>
        <w:spacing w:before="0" w:after="0"/>
        <w:rPr>
          <w:sz w:val="18"/>
          <w:szCs w:val="18"/>
          <w:lang w:val="en-US"/>
          <w:rPrChange w:id="36" w:author="Quentin DE ABREU" w:date="2021-06-15T18:47:00Z">
            <w:rPr>
              <w:sz w:val="18"/>
              <w:szCs w:val="18"/>
            </w:rPr>
          </w:rPrChange>
        </w:rPr>
      </w:pPr>
      <w:r w:rsidRPr="009B0B90">
        <w:rPr>
          <w:sz w:val="18"/>
          <w:szCs w:val="18"/>
          <w:lang w:val="en-US"/>
          <w:rPrChange w:id="37" w:author="Quentin DE ABREU" w:date="2021-06-15T18:47:00Z">
            <w:rPr>
              <w:sz w:val="18"/>
              <w:szCs w:val="18"/>
            </w:rPr>
          </w:rPrChange>
        </w:rPr>
        <w:tab/>
      </w:r>
      <w:r w:rsidRPr="009B0B90">
        <w:rPr>
          <w:sz w:val="18"/>
          <w:szCs w:val="18"/>
          <w:lang w:val="en-US"/>
          <w:rPrChange w:id="38" w:author="Quentin DE ABREU" w:date="2021-06-15T18:47:00Z">
            <w:rPr>
              <w:sz w:val="18"/>
              <w:szCs w:val="18"/>
            </w:rPr>
          </w:rPrChange>
        </w:rPr>
        <w:tab/>
        <w:t xml:space="preserve">public Reparation getReparation() </w:t>
      </w:r>
    </w:p>
    <w:p w14:paraId="27302D97" w14:textId="77777777" w:rsidR="00C673FD" w:rsidRPr="009B0B90" w:rsidRDefault="00C673FD" w:rsidP="00C673FD">
      <w:pPr>
        <w:spacing w:before="0" w:after="0"/>
        <w:rPr>
          <w:sz w:val="18"/>
          <w:szCs w:val="18"/>
          <w:lang w:val="en-US"/>
          <w:rPrChange w:id="39" w:author="Quentin DE ABREU" w:date="2021-06-15T18:47:00Z">
            <w:rPr>
              <w:sz w:val="18"/>
              <w:szCs w:val="18"/>
            </w:rPr>
          </w:rPrChange>
        </w:rPr>
      </w:pPr>
      <w:r w:rsidRPr="009B0B90">
        <w:rPr>
          <w:sz w:val="18"/>
          <w:szCs w:val="18"/>
          <w:lang w:val="en-US"/>
          <w:rPrChange w:id="40" w:author="Quentin DE ABREU" w:date="2021-06-15T18:47:00Z">
            <w:rPr>
              <w:sz w:val="18"/>
              <w:szCs w:val="18"/>
            </w:rPr>
          </w:rPrChange>
        </w:rPr>
        <w:tab/>
      </w:r>
      <w:r w:rsidRPr="009B0B90">
        <w:rPr>
          <w:sz w:val="18"/>
          <w:szCs w:val="18"/>
          <w:lang w:val="en-US"/>
          <w:rPrChange w:id="41" w:author="Quentin DE ABREU" w:date="2021-06-15T18:47:00Z">
            <w:rPr>
              <w:sz w:val="18"/>
              <w:szCs w:val="18"/>
            </w:rPr>
          </w:rPrChange>
        </w:rPr>
        <w:tab/>
        <w:t xml:space="preserve">public SAV() </w:t>
      </w:r>
    </w:p>
    <w:p w14:paraId="7E51C8D4" w14:textId="77777777" w:rsidR="00C673FD" w:rsidRPr="009B0B90" w:rsidRDefault="00C673FD" w:rsidP="00C673FD">
      <w:pPr>
        <w:spacing w:before="0" w:after="0"/>
        <w:rPr>
          <w:sz w:val="18"/>
          <w:szCs w:val="18"/>
          <w:lang w:val="en-US"/>
          <w:rPrChange w:id="42" w:author="Quentin DE ABREU" w:date="2021-06-15T18:47:00Z">
            <w:rPr>
              <w:sz w:val="18"/>
              <w:szCs w:val="18"/>
            </w:rPr>
          </w:rPrChange>
        </w:rPr>
      </w:pPr>
      <w:r w:rsidRPr="009B0B90">
        <w:rPr>
          <w:sz w:val="18"/>
          <w:szCs w:val="18"/>
          <w:lang w:val="en-US"/>
          <w:rPrChange w:id="43" w:author="Quentin DE ABREU" w:date="2021-06-15T18:47:00Z">
            <w:rPr>
              <w:sz w:val="18"/>
              <w:szCs w:val="18"/>
            </w:rPr>
          </w:rPrChange>
        </w:rPr>
        <w:tab/>
      </w:r>
      <w:r w:rsidRPr="009B0B90">
        <w:rPr>
          <w:sz w:val="18"/>
          <w:szCs w:val="18"/>
          <w:lang w:val="en-US"/>
          <w:rPrChange w:id="44" w:author="Quentin DE ABREU" w:date="2021-06-15T18:47:00Z">
            <w:rPr>
              <w:sz w:val="18"/>
              <w:szCs w:val="18"/>
            </w:rPr>
          </w:rPrChange>
        </w:rPr>
        <w:tab/>
        <w:t xml:space="preserve">public SAV(Client client, Demande demande, Reparation reparation, Facture facture) </w:t>
      </w:r>
    </w:p>
    <w:p w14:paraId="22925817" w14:textId="77777777" w:rsidR="00C673FD" w:rsidRPr="009B0B90" w:rsidRDefault="00C673FD" w:rsidP="00C673FD">
      <w:pPr>
        <w:spacing w:before="0" w:after="0"/>
        <w:rPr>
          <w:sz w:val="18"/>
          <w:szCs w:val="18"/>
          <w:lang w:val="en-US"/>
          <w:rPrChange w:id="45" w:author="Quentin DE ABREU" w:date="2021-06-15T18:47:00Z">
            <w:rPr>
              <w:sz w:val="18"/>
              <w:szCs w:val="18"/>
            </w:rPr>
          </w:rPrChange>
        </w:rPr>
      </w:pPr>
      <w:r w:rsidRPr="009B0B90">
        <w:rPr>
          <w:sz w:val="18"/>
          <w:szCs w:val="18"/>
          <w:lang w:val="en-US"/>
          <w:rPrChange w:id="46" w:author="Quentin DE ABREU" w:date="2021-06-15T18:47:00Z">
            <w:rPr>
              <w:sz w:val="18"/>
              <w:szCs w:val="18"/>
            </w:rPr>
          </w:rPrChange>
        </w:rPr>
        <w:tab/>
      </w:r>
      <w:r w:rsidRPr="009B0B90">
        <w:rPr>
          <w:sz w:val="18"/>
          <w:szCs w:val="18"/>
          <w:lang w:val="en-US"/>
          <w:rPrChange w:id="47" w:author="Quentin DE ABREU" w:date="2021-06-15T18:47:00Z">
            <w:rPr>
              <w:sz w:val="18"/>
              <w:szCs w:val="18"/>
            </w:rPr>
          </w:rPrChange>
        </w:rPr>
        <w:tab/>
        <w:t xml:space="preserve">public void setClient(Client client) </w:t>
      </w:r>
    </w:p>
    <w:p w14:paraId="634A338F" w14:textId="77777777" w:rsidR="00C673FD" w:rsidRPr="00C673FD" w:rsidRDefault="00C673FD" w:rsidP="00C673FD">
      <w:pPr>
        <w:spacing w:before="0" w:after="0"/>
        <w:rPr>
          <w:sz w:val="18"/>
          <w:szCs w:val="18"/>
        </w:rPr>
      </w:pPr>
      <w:r w:rsidRPr="009B0B90">
        <w:rPr>
          <w:sz w:val="18"/>
          <w:szCs w:val="18"/>
          <w:lang w:val="en-US"/>
          <w:rPrChange w:id="48" w:author="Quentin DE ABREU" w:date="2021-06-15T18:47:00Z">
            <w:rPr>
              <w:sz w:val="18"/>
              <w:szCs w:val="18"/>
            </w:rPr>
          </w:rPrChange>
        </w:rPr>
        <w:tab/>
      </w:r>
      <w:r w:rsidRPr="009B0B90">
        <w:rPr>
          <w:sz w:val="18"/>
          <w:szCs w:val="18"/>
          <w:lang w:val="en-US"/>
          <w:rPrChange w:id="49" w:author="Quentin DE ABREU" w:date="2021-06-15T18:47:00Z">
            <w:rPr>
              <w:sz w:val="18"/>
              <w:szCs w:val="18"/>
            </w:rPr>
          </w:rPrChange>
        </w:rPr>
        <w:tab/>
      </w:r>
      <w:r w:rsidRPr="00C673FD">
        <w:rPr>
          <w:sz w:val="18"/>
          <w:szCs w:val="18"/>
        </w:rPr>
        <w:t xml:space="preserve">public void setDemande(Demande demande) </w:t>
      </w:r>
    </w:p>
    <w:p w14:paraId="30A8E08C" w14:textId="77777777" w:rsidR="00C673FD" w:rsidRPr="00C673FD" w:rsidRDefault="00C673FD" w:rsidP="00C673FD">
      <w:pPr>
        <w:spacing w:before="0" w:after="0"/>
        <w:rPr>
          <w:sz w:val="18"/>
          <w:szCs w:val="18"/>
          <w:lang w:val="en-US"/>
        </w:rPr>
      </w:pPr>
      <w:r w:rsidRPr="00C673FD">
        <w:rPr>
          <w:sz w:val="18"/>
          <w:szCs w:val="18"/>
        </w:rPr>
        <w:tab/>
      </w:r>
      <w:r w:rsidRPr="00C673FD">
        <w:rPr>
          <w:sz w:val="18"/>
          <w:szCs w:val="18"/>
        </w:rPr>
        <w:tab/>
      </w:r>
      <w:r w:rsidRPr="00C673FD">
        <w:rPr>
          <w:sz w:val="18"/>
          <w:szCs w:val="18"/>
          <w:lang w:val="en-US"/>
        </w:rPr>
        <w:t xml:space="preserve">public void setFacture(Facture facture) </w:t>
      </w:r>
    </w:p>
    <w:p w14:paraId="59BB2E67"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public void setReparation(Reparation reparation)</w:t>
      </w:r>
    </w:p>
    <w:p w14:paraId="7CF0138F" w14:textId="77777777" w:rsidR="00C673FD" w:rsidRPr="00C673FD" w:rsidRDefault="00C673FD" w:rsidP="00C673FD">
      <w:pPr>
        <w:spacing w:before="0" w:after="0"/>
        <w:rPr>
          <w:sz w:val="18"/>
          <w:szCs w:val="18"/>
          <w:lang w:val="en-US"/>
        </w:rPr>
      </w:pPr>
    </w:p>
    <w:p w14:paraId="212B559A" w14:textId="77777777" w:rsidR="00C673FD" w:rsidRPr="00C673FD" w:rsidRDefault="00C673FD" w:rsidP="00C673FD">
      <w:pPr>
        <w:spacing w:before="0" w:after="0"/>
        <w:rPr>
          <w:sz w:val="18"/>
          <w:szCs w:val="18"/>
          <w:lang w:val="en-US"/>
        </w:rPr>
      </w:pPr>
      <w:r w:rsidRPr="00C673FD">
        <w:rPr>
          <w:sz w:val="18"/>
          <w:szCs w:val="18"/>
          <w:lang w:val="en-US"/>
        </w:rPr>
        <w:tab/>
        <w:t>File sav\facture\Facture</w:t>
      </w:r>
    </w:p>
    <w:p w14:paraId="167FCA24"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Facture() </w:t>
      </w:r>
    </w:p>
    <w:p w14:paraId="3F7A8EB6"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Facture(String numFct, String dateFct, String numEmp) </w:t>
      </w:r>
    </w:p>
    <w:p w14:paraId="5BC1A878"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getDateFct() </w:t>
      </w:r>
    </w:p>
    <w:p w14:paraId="2F68E0F5"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public void setDateFct(String dateFct)</w:t>
      </w:r>
    </w:p>
    <w:p w14:paraId="658AD6EA"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r>
    </w:p>
    <w:p w14:paraId="1A63CCE4" w14:textId="77777777" w:rsidR="00C673FD" w:rsidRPr="00C673FD" w:rsidRDefault="00C673FD" w:rsidP="00C673FD">
      <w:pPr>
        <w:spacing w:before="0" w:after="0"/>
        <w:rPr>
          <w:sz w:val="18"/>
          <w:szCs w:val="18"/>
          <w:lang w:val="en-US"/>
        </w:rPr>
      </w:pPr>
      <w:r w:rsidRPr="00C673FD">
        <w:rPr>
          <w:sz w:val="18"/>
          <w:szCs w:val="18"/>
          <w:lang w:val="en-US"/>
        </w:rPr>
        <w:tab/>
      </w:r>
    </w:p>
    <w:p w14:paraId="01B8004D" w14:textId="77777777" w:rsidR="00C673FD" w:rsidRPr="00C673FD" w:rsidRDefault="00C673FD" w:rsidP="00C673FD">
      <w:pPr>
        <w:spacing w:before="0" w:after="0"/>
        <w:rPr>
          <w:sz w:val="18"/>
          <w:szCs w:val="18"/>
          <w:lang w:val="en-US"/>
        </w:rPr>
      </w:pPr>
      <w:r w:rsidRPr="00C673FD">
        <w:rPr>
          <w:sz w:val="18"/>
          <w:szCs w:val="18"/>
          <w:lang w:val="en-US"/>
        </w:rPr>
        <w:tab/>
        <w:t>File sav\facture\LigneFacture</w:t>
      </w:r>
    </w:p>
    <w:p w14:paraId="0AF049AA"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LigneFacture() </w:t>
      </w:r>
    </w:p>
    <w:p w14:paraId="3F46C15F"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LigneFacture(String idLigneFct, String numFct, String mttLigneFct, String desLigneFct) </w:t>
      </w:r>
    </w:p>
    <w:p w14:paraId="18753657"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getDesLigneFct() </w:t>
      </w:r>
    </w:p>
    <w:p w14:paraId="63B2742E"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getIdLigneFct() </w:t>
      </w:r>
    </w:p>
    <w:p w14:paraId="501FFAFA" w14:textId="77777777" w:rsidR="00C673FD" w:rsidRPr="00C673FD" w:rsidRDefault="00C673FD" w:rsidP="00C673FD">
      <w:pPr>
        <w:spacing w:before="0" w:after="0"/>
        <w:rPr>
          <w:sz w:val="18"/>
          <w:szCs w:val="18"/>
          <w:lang w:val="en-US"/>
        </w:rPr>
      </w:pPr>
      <w:r w:rsidRPr="00C673FD">
        <w:rPr>
          <w:sz w:val="18"/>
          <w:szCs w:val="18"/>
          <w:lang w:val="en-US"/>
        </w:rPr>
        <w:lastRenderedPageBreak/>
        <w:tab/>
      </w:r>
      <w:r w:rsidRPr="00C673FD">
        <w:rPr>
          <w:sz w:val="18"/>
          <w:szCs w:val="18"/>
          <w:lang w:val="en-US"/>
        </w:rPr>
        <w:tab/>
        <w:t xml:space="preserve">public String getMttLigneFct() </w:t>
      </w:r>
    </w:p>
    <w:p w14:paraId="75EC22BB"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setDseLigneFct(String desLigneFct) </w:t>
      </w:r>
    </w:p>
    <w:p w14:paraId="7EFD5EEF"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setIdLigneFct(String idLigneFct) </w:t>
      </w:r>
    </w:p>
    <w:p w14:paraId="592FF288"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setMttLigneFct(String mttLigneFct) </w:t>
      </w:r>
    </w:p>
    <w:p w14:paraId="1F78210D"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r>
    </w:p>
    <w:p w14:paraId="5E98BACD" w14:textId="77777777" w:rsidR="00C673FD" w:rsidRPr="00C673FD" w:rsidRDefault="00C673FD" w:rsidP="00C673FD">
      <w:pPr>
        <w:spacing w:before="0" w:after="0"/>
        <w:rPr>
          <w:sz w:val="18"/>
          <w:szCs w:val="18"/>
          <w:lang w:val="en-US"/>
        </w:rPr>
      </w:pPr>
      <w:r w:rsidRPr="00C673FD">
        <w:rPr>
          <w:sz w:val="18"/>
          <w:szCs w:val="18"/>
          <w:lang w:val="en-US"/>
        </w:rPr>
        <w:tab/>
        <w:t>File stock\EntreeStock</w:t>
      </w:r>
    </w:p>
    <w:p w14:paraId="24432477"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EntreeStock() </w:t>
      </w:r>
    </w:p>
    <w:p w14:paraId="3EDAA27A"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EntreeStock(String idEntr, String qteEnStock, String refProduct, String dateEntree) </w:t>
      </w:r>
    </w:p>
    <w:p w14:paraId="6497F377"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getDateEntree() </w:t>
      </w:r>
    </w:p>
    <w:p w14:paraId="34641192"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getIdEntr() </w:t>
      </w:r>
    </w:p>
    <w:p w14:paraId="7E02D2BF"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getQteEnStock() </w:t>
      </w:r>
    </w:p>
    <w:p w14:paraId="4D5BD8E1"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getRefProduct() </w:t>
      </w:r>
    </w:p>
    <w:p w14:paraId="579C145E"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setDateEntree(String dateEntree) </w:t>
      </w:r>
    </w:p>
    <w:p w14:paraId="19C631D1"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setIdEntr(String idEntr) </w:t>
      </w:r>
    </w:p>
    <w:p w14:paraId="6371E655"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setQteEnStock(String qteStock) </w:t>
      </w:r>
    </w:p>
    <w:p w14:paraId="239E28B1"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setRefProduct(String refProduct) </w:t>
      </w:r>
    </w:p>
    <w:p w14:paraId="058BD1AA" w14:textId="77777777" w:rsidR="00C673FD" w:rsidRPr="00C673FD" w:rsidRDefault="00C673FD" w:rsidP="00C673FD">
      <w:pPr>
        <w:spacing w:before="0" w:after="0"/>
        <w:rPr>
          <w:sz w:val="18"/>
          <w:szCs w:val="18"/>
          <w:lang w:val="en-US"/>
        </w:rPr>
      </w:pPr>
    </w:p>
    <w:p w14:paraId="5FF7258C" w14:textId="77777777" w:rsidR="00C673FD" w:rsidRPr="00C673FD" w:rsidRDefault="00C673FD" w:rsidP="00C673FD">
      <w:pPr>
        <w:spacing w:before="0" w:after="0"/>
        <w:rPr>
          <w:sz w:val="18"/>
          <w:szCs w:val="18"/>
        </w:rPr>
      </w:pPr>
      <w:r w:rsidRPr="00C673FD">
        <w:rPr>
          <w:sz w:val="18"/>
          <w:szCs w:val="18"/>
          <w:lang w:val="en-US"/>
        </w:rPr>
        <w:tab/>
      </w:r>
      <w:r w:rsidRPr="00C673FD">
        <w:rPr>
          <w:sz w:val="18"/>
          <w:szCs w:val="18"/>
        </w:rPr>
        <w:t>File vente\LigneVente</w:t>
      </w:r>
    </w:p>
    <w:p w14:paraId="27684DF1"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t xml:space="preserve">public LigneVente() </w:t>
      </w:r>
    </w:p>
    <w:p w14:paraId="6782E779" w14:textId="77777777" w:rsidR="00C673FD" w:rsidRPr="00C673FD" w:rsidRDefault="00C673FD" w:rsidP="00C673FD">
      <w:pPr>
        <w:spacing w:before="0" w:after="0"/>
        <w:rPr>
          <w:sz w:val="18"/>
          <w:szCs w:val="18"/>
          <w:lang w:val="en-US"/>
        </w:rPr>
      </w:pPr>
      <w:r w:rsidRPr="00C673FD">
        <w:rPr>
          <w:sz w:val="18"/>
          <w:szCs w:val="18"/>
        </w:rPr>
        <w:tab/>
      </w:r>
      <w:r w:rsidRPr="00C673FD">
        <w:rPr>
          <w:sz w:val="18"/>
          <w:szCs w:val="18"/>
        </w:rPr>
        <w:tab/>
      </w:r>
      <w:r w:rsidRPr="00C673FD">
        <w:rPr>
          <w:sz w:val="18"/>
          <w:szCs w:val="18"/>
          <w:lang w:val="en-US"/>
        </w:rPr>
        <w:t xml:space="preserve">public LigneVente(String id,String qteLigne, String refProd, String numVte) </w:t>
      </w:r>
    </w:p>
    <w:p w14:paraId="23F6ED64"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getId() </w:t>
      </w:r>
    </w:p>
    <w:p w14:paraId="52FDE666"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getNumVte() </w:t>
      </w:r>
    </w:p>
    <w:p w14:paraId="717CC56C"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getQteLigne() </w:t>
      </w:r>
    </w:p>
    <w:p w14:paraId="5AAEAF6D"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setId(String id) </w:t>
      </w:r>
    </w:p>
    <w:p w14:paraId="7A8CD7B7"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setNumVte(String numVte) </w:t>
      </w:r>
    </w:p>
    <w:p w14:paraId="083C6FA2" w14:textId="77777777" w:rsidR="00C673FD" w:rsidRPr="00C673FD" w:rsidRDefault="00C673FD" w:rsidP="00C673FD">
      <w:pPr>
        <w:spacing w:before="0" w:after="0"/>
        <w:rPr>
          <w:sz w:val="18"/>
          <w:szCs w:val="18"/>
        </w:rPr>
      </w:pPr>
      <w:r w:rsidRPr="00C673FD">
        <w:rPr>
          <w:sz w:val="18"/>
          <w:szCs w:val="18"/>
          <w:lang w:val="en-US"/>
        </w:rPr>
        <w:tab/>
      </w:r>
      <w:r w:rsidRPr="00C673FD">
        <w:rPr>
          <w:sz w:val="18"/>
          <w:szCs w:val="18"/>
          <w:lang w:val="en-US"/>
        </w:rPr>
        <w:tab/>
      </w:r>
      <w:r w:rsidRPr="00C673FD">
        <w:rPr>
          <w:sz w:val="18"/>
          <w:szCs w:val="18"/>
        </w:rPr>
        <w:t xml:space="preserve">public void setQteLigne(String qteLigne) </w:t>
      </w:r>
    </w:p>
    <w:p w14:paraId="11935FEA" w14:textId="77777777" w:rsidR="00C673FD" w:rsidRPr="00C673FD" w:rsidRDefault="00C673FD" w:rsidP="00C673FD">
      <w:pPr>
        <w:spacing w:before="0" w:after="0"/>
        <w:rPr>
          <w:sz w:val="18"/>
          <w:szCs w:val="18"/>
        </w:rPr>
      </w:pPr>
      <w:r w:rsidRPr="00C673FD">
        <w:rPr>
          <w:sz w:val="18"/>
          <w:szCs w:val="18"/>
        </w:rPr>
        <w:tab/>
      </w:r>
    </w:p>
    <w:p w14:paraId="5DD3411D" w14:textId="77777777" w:rsidR="00C673FD" w:rsidRPr="00C673FD" w:rsidRDefault="00C673FD" w:rsidP="00C673FD">
      <w:pPr>
        <w:spacing w:before="0" w:after="0"/>
        <w:rPr>
          <w:sz w:val="18"/>
          <w:szCs w:val="18"/>
          <w:lang w:val="en-US"/>
        </w:rPr>
      </w:pPr>
      <w:r w:rsidRPr="00C673FD">
        <w:rPr>
          <w:sz w:val="18"/>
          <w:szCs w:val="18"/>
        </w:rPr>
        <w:tab/>
      </w:r>
      <w:r w:rsidRPr="00C673FD">
        <w:rPr>
          <w:sz w:val="18"/>
          <w:szCs w:val="18"/>
          <w:lang w:val="en-US"/>
        </w:rPr>
        <w:t>File vente\Vente</w:t>
      </w:r>
    </w:p>
    <w:p w14:paraId="0C75DCB7"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getDate() </w:t>
      </w:r>
    </w:p>
    <w:p w14:paraId="20A11087"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getMontantVte() </w:t>
      </w:r>
    </w:p>
    <w:p w14:paraId="5E03DFC9"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Vente() </w:t>
      </w:r>
    </w:p>
    <w:p w14:paraId="55AD0C91"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Vente(String numVte, String numCli, String numEmp, String date, String montantVte) </w:t>
      </w:r>
    </w:p>
    <w:p w14:paraId="6AC7FBC0"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setDate(String date) </w:t>
      </w:r>
    </w:p>
    <w:p w14:paraId="1511F63B"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setMontantVte(String montantVte) </w:t>
      </w:r>
    </w:p>
    <w:p w14:paraId="6D1FE41D" w14:textId="77777777" w:rsidR="00C673FD" w:rsidRPr="00C673FD" w:rsidRDefault="00C673FD" w:rsidP="00C673FD">
      <w:pPr>
        <w:spacing w:before="0" w:after="0"/>
        <w:rPr>
          <w:sz w:val="18"/>
          <w:szCs w:val="18"/>
          <w:lang w:val="en-US"/>
        </w:rPr>
      </w:pPr>
    </w:p>
    <w:p w14:paraId="7B7F0C97" w14:textId="77777777" w:rsidR="00C673FD" w:rsidRPr="00C673FD" w:rsidRDefault="00C673FD" w:rsidP="00C673FD">
      <w:pPr>
        <w:spacing w:before="0" w:after="0"/>
        <w:rPr>
          <w:sz w:val="18"/>
          <w:szCs w:val="18"/>
          <w:lang w:val="en-US"/>
        </w:rPr>
      </w:pPr>
    </w:p>
    <w:p w14:paraId="5412F7F6" w14:textId="77777777" w:rsidR="00C673FD" w:rsidRPr="00C673FD" w:rsidRDefault="00C673FD" w:rsidP="00C673FD">
      <w:pPr>
        <w:spacing w:before="0" w:after="0"/>
        <w:rPr>
          <w:sz w:val="18"/>
          <w:szCs w:val="18"/>
          <w:lang w:val="en-US"/>
        </w:rPr>
      </w:pPr>
      <w:r w:rsidRPr="00C673FD">
        <w:rPr>
          <w:sz w:val="18"/>
          <w:szCs w:val="18"/>
          <w:lang w:val="en-US"/>
        </w:rPr>
        <w:t>Package controller</w:t>
      </w:r>
    </w:p>
    <w:p w14:paraId="76BF82FD" w14:textId="77777777" w:rsidR="00C673FD" w:rsidRPr="00C673FD" w:rsidRDefault="00C673FD" w:rsidP="00C673FD">
      <w:pPr>
        <w:spacing w:before="0" w:after="0"/>
        <w:rPr>
          <w:sz w:val="18"/>
          <w:szCs w:val="18"/>
          <w:lang w:val="en-US"/>
        </w:rPr>
      </w:pPr>
      <w:r w:rsidRPr="00C673FD">
        <w:rPr>
          <w:sz w:val="18"/>
          <w:szCs w:val="18"/>
          <w:lang w:val="en-US"/>
        </w:rPr>
        <w:tab/>
        <w:t>File ClientController</w:t>
      </w:r>
    </w:p>
    <w:p w14:paraId="2C110FF5"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Client getById(String numCli) </w:t>
      </w:r>
    </w:p>
    <w:p w14:paraId="259E0126"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ClientController() </w:t>
      </w:r>
    </w:p>
    <w:p w14:paraId="399ECBCC"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List&lt;Client&gt; getAllClient() </w:t>
      </w:r>
    </w:p>
    <w:p w14:paraId="1BFD2568"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List&lt;Client&gt; searchByClientName(String searchName) </w:t>
      </w:r>
    </w:p>
    <w:p w14:paraId="5990C785"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getNextValId() </w:t>
      </w:r>
    </w:p>
    <w:p w14:paraId="224310C3"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deleteClient(Client client) </w:t>
      </w:r>
    </w:p>
    <w:p w14:paraId="01E6BB58" w14:textId="77777777" w:rsidR="00C673FD" w:rsidRPr="00C673FD" w:rsidRDefault="00C673FD" w:rsidP="00C673FD">
      <w:pPr>
        <w:spacing w:before="0" w:after="0"/>
        <w:rPr>
          <w:sz w:val="18"/>
          <w:szCs w:val="18"/>
        </w:rPr>
      </w:pPr>
      <w:r w:rsidRPr="00C673FD">
        <w:rPr>
          <w:sz w:val="18"/>
          <w:szCs w:val="18"/>
          <w:lang w:val="en-US"/>
        </w:rPr>
        <w:tab/>
      </w:r>
      <w:r w:rsidRPr="00C673FD">
        <w:rPr>
          <w:sz w:val="18"/>
          <w:szCs w:val="18"/>
          <w:lang w:val="en-US"/>
        </w:rPr>
        <w:tab/>
      </w:r>
      <w:r w:rsidRPr="00C673FD">
        <w:rPr>
          <w:sz w:val="18"/>
          <w:szCs w:val="18"/>
        </w:rPr>
        <w:t xml:space="preserve">public void insertNewClient(Client client) </w:t>
      </w:r>
    </w:p>
    <w:p w14:paraId="0BADE2C8"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t>public void modifyClient(Client client)</w:t>
      </w:r>
    </w:p>
    <w:p w14:paraId="28E1D4E6"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r>
    </w:p>
    <w:p w14:paraId="7AB13589" w14:textId="77777777" w:rsidR="00C673FD" w:rsidRPr="00C673FD" w:rsidRDefault="00C673FD" w:rsidP="00C673FD">
      <w:pPr>
        <w:spacing w:before="0" w:after="0"/>
        <w:rPr>
          <w:sz w:val="18"/>
          <w:szCs w:val="18"/>
        </w:rPr>
      </w:pPr>
      <w:r w:rsidRPr="00C673FD">
        <w:rPr>
          <w:sz w:val="18"/>
          <w:szCs w:val="18"/>
        </w:rPr>
        <w:tab/>
        <w:t>File EmployeeController</w:t>
      </w:r>
    </w:p>
    <w:p w14:paraId="7B5FD059"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t>public EmployeeController()</w:t>
      </w:r>
    </w:p>
    <w:p w14:paraId="25C8ED6E"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r>
    </w:p>
    <w:p w14:paraId="28495B9F" w14:textId="77777777" w:rsidR="00C673FD" w:rsidRPr="00C673FD" w:rsidRDefault="00C673FD" w:rsidP="00C673FD">
      <w:pPr>
        <w:spacing w:before="0" w:after="0"/>
        <w:rPr>
          <w:sz w:val="18"/>
          <w:szCs w:val="18"/>
        </w:rPr>
      </w:pPr>
      <w:r w:rsidRPr="00C673FD">
        <w:rPr>
          <w:sz w:val="18"/>
          <w:szCs w:val="18"/>
        </w:rPr>
        <w:tab/>
      </w:r>
    </w:p>
    <w:p w14:paraId="214CA141" w14:textId="77777777" w:rsidR="00C673FD" w:rsidRPr="00C673FD" w:rsidRDefault="00C673FD" w:rsidP="00C673FD">
      <w:pPr>
        <w:spacing w:before="0" w:after="0"/>
        <w:rPr>
          <w:sz w:val="18"/>
          <w:szCs w:val="18"/>
        </w:rPr>
      </w:pPr>
      <w:r w:rsidRPr="00C673FD">
        <w:rPr>
          <w:sz w:val="18"/>
          <w:szCs w:val="18"/>
        </w:rPr>
        <w:tab/>
        <w:t>File ProduitController</w:t>
      </w:r>
    </w:p>
    <w:p w14:paraId="13D300D3"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t xml:space="preserve">    public void modifyProduit(Produit produit) </w:t>
      </w:r>
    </w:p>
    <w:p w14:paraId="20D359B3"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t xml:space="preserve">    public void modifyProduitList(List&lt;Produit&gt; producList) </w:t>
      </w:r>
    </w:p>
    <w:p w14:paraId="6724E099"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t xml:space="preserve">public List&lt;Produit&gt; getAllProduit() </w:t>
      </w:r>
    </w:p>
    <w:p w14:paraId="0CC92CBF" w14:textId="77777777" w:rsidR="00C673FD" w:rsidRPr="009B0B90" w:rsidRDefault="00C673FD" w:rsidP="00C673FD">
      <w:pPr>
        <w:spacing w:before="0" w:after="0"/>
        <w:rPr>
          <w:sz w:val="18"/>
          <w:szCs w:val="18"/>
          <w:lang w:val="en-US"/>
          <w:rPrChange w:id="50" w:author="Quentin DE ABREU" w:date="2021-06-15T18:47:00Z">
            <w:rPr>
              <w:sz w:val="18"/>
              <w:szCs w:val="18"/>
            </w:rPr>
          </w:rPrChange>
        </w:rPr>
      </w:pPr>
      <w:r w:rsidRPr="00C673FD">
        <w:rPr>
          <w:sz w:val="18"/>
          <w:szCs w:val="18"/>
        </w:rPr>
        <w:lastRenderedPageBreak/>
        <w:tab/>
      </w:r>
      <w:r w:rsidRPr="00C673FD">
        <w:rPr>
          <w:sz w:val="18"/>
          <w:szCs w:val="18"/>
        </w:rPr>
        <w:tab/>
      </w:r>
      <w:r w:rsidRPr="009B0B90">
        <w:rPr>
          <w:sz w:val="18"/>
          <w:szCs w:val="18"/>
          <w:lang w:val="en-US"/>
          <w:rPrChange w:id="51" w:author="Quentin DE ABREU" w:date="2021-06-15T18:47:00Z">
            <w:rPr>
              <w:sz w:val="18"/>
              <w:szCs w:val="18"/>
            </w:rPr>
          </w:rPrChange>
        </w:rPr>
        <w:t xml:space="preserve">public List&lt;Produit&gt; getProductbyClient(String numCli) </w:t>
      </w:r>
    </w:p>
    <w:p w14:paraId="1CC642BA" w14:textId="77777777" w:rsidR="00C673FD" w:rsidRPr="009B0B90" w:rsidRDefault="00C673FD" w:rsidP="00C673FD">
      <w:pPr>
        <w:spacing w:before="0" w:after="0"/>
        <w:rPr>
          <w:sz w:val="18"/>
          <w:szCs w:val="18"/>
          <w:lang w:val="en-US"/>
          <w:rPrChange w:id="52" w:author="Quentin DE ABREU" w:date="2021-06-15T18:47:00Z">
            <w:rPr>
              <w:sz w:val="18"/>
              <w:szCs w:val="18"/>
            </w:rPr>
          </w:rPrChange>
        </w:rPr>
      </w:pPr>
      <w:r w:rsidRPr="009B0B90">
        <w:rPr>
          <w:sz w:val="18"/>
          <w:szCs w:val="18"/>
          <w:lang w:val="en-US"/>
          <w:rPrChange w:id="53" w:author="Quentin DE ABREU" w:date="2021-06-15T18:47:00Z">
            <w:rPr>
              <w:sz w:val="18"/>
              <w:szCs w:val="18"/>
            </w:rPr>
          </w:rPrChange>
        </w:rPr>
        <w:tab/>
      </w:r>
      <w:r w:rsidRPr="009B0B90">
        <w:rPr>
          <w:sz w:val="18"/>
          <w:szCs w:val="18"/>
          <w:lang w:val="en-US"/>
          <w:rPrChange w:id="54" w:author="Quentin DE ABREU" w:date="2021-06-15T18:47:00Z">
            <w:rPr>
              <w:sz w:val="18"/>
              <w:szCs w:val="18"/>
            </w:rPr>
          </w:rPrChange>
        </w:rPr>
        <w:tab/>
        <w:t xml:space="preserve">public List&lt;Produit&gt; searchByProductNameOrRef(String searchName) </w:t>
      </w:r>
    </w:p>
    <w:p w14:paraId="7CFA9AE8" w14:textId="77777777" w:rsidR="00C673FD" w:rsidRPr="009B0B90" w:rsidRDefault="00C673FD" w:rsidP="00C673FD">
      <w:pPr>
        <w:spacing w:before="0" w:after="0"/>
        <w:rPr>
          <w:sz w:val="18"/>
          <w:szCs w:val="18"/>
          <w:lang w:val="en-US"/>
          <w:rPrChange w:id="55" w:author="Quentin DE ABREU" w:date="2021-06-15T18:47:00Z">
            <w:rPr>
              <w:sz w:val="18"/>
              <w:szCs w:val="18"/>
            </w:rPr>
          </w:rPrChange>
        </w:rPr>
      </w:pPr>
      <w:r w:rsidRPr="009B0B90">
        <w:rPr>
          <w:sz w:val="18"/>
          <w:szCs w:val="18"/>
          <w:lang w:val="en-US"/>
          <w:rPrChange w:id="56" w:author="Quentin DE ABREU" w:date="2021-06-15T18:47:00Z">
            <w:rPr>
              <w:sz w:val="18"/>
              <w:szCs w:val="18"/>
            </w:rPr>
          </w:rPrChange>
        </w:rPr>
        <w:tab/>
      </w:r>
      <w:r w:rsidRPr="009B0B90">
        <w:rPr>
          <w:sz w:val="18"/>
          <w:szCs w:val="18"/>
          <w:lang w:val="en-US"/>
          <w:rPrChange w:id="57" w:author="Quentin DE ABREU" w:date="2021-06-15T18:47:00Z">
            <w:rPr>
              <w:sz w:val="18"/>
              <w:szCs w:val="18"/>
            </w:rPr>
          </w:rPrChange>
        </w:rPr>
        <w:tab/>
        <w:t xml:space="preserve">public ProduitController() </w:t>
      </w:r>
    </w:p>
    <w:p w14:paraId="35159F1B" w14:textId="77777777" w:rsidR="00C673FD" w:rsidRPr="009B0B90" w:rsidRDefault="00C673FD" w:rsidP="00C673FD">
      <w:pPr>
        <w:spacing w:before="0" w:after="0"/>
        <w:rPr>
          <w:sz w:val="18"/>
          <w:szCs w:val="18"/>
          <w:lang w:val="en-US"/>
          <w:rPrChange w:id="58" w:author="Quentin DE ABREU" w:date="2021-06-15T18:47:00Z">
            <w:rPr>
              <w:sz w:val="18"/>
              <w:szCs w:val="18"/>
            </w:rPr>
          </w:rPrChange>
        </w:rPr>
      </w:pPr>
      <w:r w:rsidRPr="009B0B90">
        <w:rPr>
          <w:sz w:val="18"/>
          <w:szCs w:val="18"/>
          <w:lang w:val="en-US"/>
          <w:rPrChange w:id="59" w:author="Quentin DE ABREU" w:date="2021-06-15T18:47:00Z">
            <w:rPr>
              <w:sz w:val="18"/>
              <w:szCs w:val="18"/>
            </w:rPr>
          </w:rPrChange>
        </w:rPr>
        <w:tab/>
      </w:r>
      <w:r w:rsidRPr="009B0B90">
        <w:rPr>
          <w:sz w:val="18"/>
          <w:szCs w:val="18"/>
          <w:lang w:val="en-US"/>
          <w:rPrChange w:id="60" w:author="Quentin DE ABREU" w:date="2021-06-15T18:47:00Z">
            <w:rPr>
              <w:sz w:val="18"/>
              <w:szCs w:val="18"/>
            </w:rPr>
          </w:rPrChange>
        </w:rPr>
        <w:tab/>
        <w:t xml:space="preserve">public void deleteProduit(String referenceProd) </w:t>
      </w:r>
    </w:p>
    <w:p w14:paraId="1985AD25" w14:textId="77777777" w:rsidR="00C673FD" w:rsidRPr="00C673FD" w:rsidRDefault="00C673FD" w:rsidP="00C673FD">
      <w:pPr>
        <w:spacing w:before="0" w:after="0"/>
        <w:rPr>
          <w:sz w:val="18"/>
          <w:szCs w:val="18"/>
        </w:rPr>
      </w:pPr>
      <w:r w:rsidRPr="009B0B90">
        <w:rPr>
          <w:sz w:val="18"/>
          <w:szCs w:val="18"/>
          <w:lang w:val="en-US"/>
          <w:rPrChange w:id="61" w:author="Quentin DE ABREU" w:date="2021-06-15T18:47:00Z">
            <w:rPr>
              <w:sz w:val="18"/>
              <w:szCs w:val="18"/>
            </w:rPr>
          </w:rPrChange>
        </w:rPr>
        <w:tab/>
      </w:r>
      <w:r w:rsidRPr="009B0B90">
        <w:rPr>
          <w:sz w:val="18"/>
          <w:szCs w:val="18"/>
          <w:lang w:val="en-US"/>
          <w:rPrChange w:id="62" w:author="Quentin DE ABREU" w:date="2021-06-15T18:47:00Z">
            <w:rPr>
              <w:sz w:val="18"/>
              <w:szCs w:val="18"/>
            </w:rPr>
          </w:rPrChange>
        </w:rPr>
        <w:tab/>
      </w:r>
      <w:r w:rsidRPr="00C673FD">
        <w:rPr>
          <w:sz w:val="18"/>
          <w:szCs w:val="18"/>
        </w:rPr>
        <w:t xml:space="preserve">public void insertNewProduit(Produit produit) </w:t>
      </w:r>
    </w:p>
    <w:p w14:paraId="38503238"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r>
    </w:p>
    <w:p w14:paraId="77A356A5" w14:textId="77777777" w:rsidR="00C673FD" w:rsidRPr="00C673FD" w:rsidRDefault="00C673FD" w:rsidP="00C673FD">
      <w:pPr>
        <w:spacing w:before="0" w:after="0"/>
        <w:rPr>
          <w:sz w:val="18"/>
          <w:szCs w:val="18"/>
        </w:rPr>
      </w:pPr>
      <w:r w:rsidRPr="00C673FD">
        <w:rPr>
          <w:sz w:val="18"/>
          <w:szCs w:val="18"/>
        </w:rPr>
        <w:tab/>
        <w:t>File sav\DemandeController</w:t>
      </w:r>
    </w:p>
    <w:p w14:paraId="50400302"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t xml:space="preserve">public DemandeController() </w:t>
      </w:r>
    </w:p>
    <w:p w14:paraId="42C0425C"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t xml:space="preserve">public List&lt;Demande&gt; getAllDemande() </w:t>
      </w:r>
    </w:p>
    <w:p w14:paraId="64BEAD12"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t xml:space="preserve">public void deleteDemande(Demande demande) </w:t>
      </w:r>
    </w:p>
    <w:p w14:paraId="020269BA"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t xml:space="preserve">public void insertNewDemande(Demande demande) </w:t>
      </w:r>
    </w:p>
    <w:p w14:paraId="319EC469"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t>public void modifyDemande(Demande demande)</w:t>
      </w:r>
    </w:p>
    <w:p w14:paraId="32E1C0B2"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r>
    </w:p>
    <w:p w14:paraId="19AA4143" w14:textId="77777777" w:rsidR="00C673FD" w:rsidRPr="00C673FD" w:rsidRDefault="00C673FD" w:rsidP="00C673FD">
      <w:pPr>
        <w:spacing w:before="0" w:after="0"/>
        <w:rPr>
          <w:sz w:val="18"/>
          <w:szCs w:val="18"/>
          <w:lang w:val="en-US"/>
        </w:rPr>
      </w:pPr>
      <w:r w:rsidRPr="00C673FD">
        <w:rPr>
          <w:sz w:val="18"/>
          <w:szCs w:val="18"/>
        </w:rPr>
        <w:tab/>
      </w:r>
      <w:r w:rsidRPr="00C673FD">
        <w:rPr>
          <w:sz w:val="18"/>
          <w:szCs w:val="18"/>
          <w:lang w:val="en-US"/>
        </w:rPr>
        <w:t>File sav\ReparationController</w:t>
      </w:r>
    </w:p>
    <w:p w14:paraId="33965D97"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Reparation getById(String numRep) </w:t>
      </w:r>
    </w:p>
    <w:p w14:paraId="2A9130D0"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ReparationController() </w:t>
      </w:r>
    </w:p>
    <w:p w14:paraId="1F0A75EE"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deleteReparation(String numRep) </w:t>
      </w:r>
    </w:p>
    <w:p w14:paraId="6F5AE12F"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insertNewReparation(Reparation reparation) </w:t>
      </w:r>
    </w:p>
    <w:p w14:paraId="0C7DAAFC"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modifyReparation(Reparation reparation) </w:t>
      </w:r>
    </w:p>
    <w:p w14:paraId="4C153008" w14:textId="77777777" w:rsidR="00C673FD" w:rsidRPr="00C673FD" w:rsidRDefault="00C673FD" w:rsidP="00C673FD">
      <w:pPr>
        <w:spacing w:before="0" w:after="0"/>
        <w:rPr>
          <w:sz w:val="18"/>
          <w:szCs w:val="18"/>
          <w:lang w:val="en-US"/>
        </w:rPr>
      </w:pPr>
    </w:p>
    <w:p w14:paraId="63E07C5E" w14:textId="77777777" w:rsidR="00C673FD" w:rsidRPr="00C673FD" w:rsidRDefault="00C673FD" w:rsidP="00C673FD">
      <w:pPr>
        <w:spacing w:before="0" w:after="0"/>
        <w:rPr>
          <w:sz w:val="18"/>
          <w:szCs w:val="18"/>
          <w:lang w:val="en-US"/>
        </w:rPr>
      </w:pPr>
      <w:r w:rsidRPr="00C673FD">
        <w:rPr>
          <w:sz w:val="18"/>
          <w:szCs w:val="18"/>
          <w:lang w:val="en-US"/>
        </w:rPr>
        <w:tab/>
        <w:t>File sav\SAVController</w:t>
      </w:r>
    </w:p>
    <w:p w14:paraId="36101DB5"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public List&lt;Produit&gt; getProductbyClient(String numCli)</w:t>
      </w:r>
    </w:p>
    <w:p w14:paraId="23507063"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List&lt;SAV&gt; getAllSav() </w:t>
      </w:r>
    </w:p>
    <w:p w14:paraId="5FF45251"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createSAV(Client client, Produit produit , String descRep, String natureRep, String numEmp) </w:t>
      </w:r>
    </w:p>
    <w:p w14:paraId="3B06CAC9" w14:textId="77777777" w:rsidR="00C673FD" w:rsidRPr="00C673FD" w:rsidRDefault="00C673FD" w:rsidP="00C673FD">
      <w:pPr>
        <w:spacing w:before="0" w:after="0"/>
        <w:rPr>
          <w:sz w:val="18"/>
          <w:szCs w:val="18"/>
        </w:rPr>
      </w:pPr>
      <w:r w:rsidRPr="00C673FD">
        <w:rPr>
          <w:sz w:val="18"/>
          <w:szCs w:val="18"/>
          <w:lang w:val="en-US"/>
        </w:rPr>
        <w:tab/>
      </w:r>
      <w:r w:rsidRPr="00C673FD">
        <w:rPr>
          <w:sz w:val="18"/>
          <w:szCs w:val="18"/>
          <w:lang w:val="en-US"/>
        </w:rPr>
        <w:tab/>
      </w:r>
      <w:r w:rsidRPr="00C673FD">
        <w:rPr>
          <w:sz w:val="18"/>
          <w:szCs w:val="18"/>
        </w:rPr>
        <w:t xml:space="preserve">public void deleteSAV(Demande demande) </w:t>
      </w:r>
    </w:p>
    <w:p w14:paraId="0E9E674D"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t>public void modifySAV(Reparation reparation, Demande demande)</w:t>
      </w:r>
    </w:p>
    <w:p w14:paraId="6DEDA620"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r>
    </w:p>
    <w:p w14:paraId="510AF975" w14:textId="77777777" w:rsidR="00C673FD" w:rsidRPr="00C673FD" w:rsidRDefault="00C673FD" w:rsidP="00C673FD">
      <w:pPr>
        <w:spacing w:before="0" w:after="0"/>
        <w:rPr>
          <w:sz w:val="18"/>
          <w:szCs w:val="18"/>
          <w:lang w:val="en-US"/>
        </w:rPr>
      </w:pPr>
      <w:r w:rsidRPr="00C673FD">
        <w:rPr>
          <w:sz w:val="18"/>
          <w:szCs w:val="18"/>
        </w:rPr>
        <w:tab/>
      </w:r>
      <w:r w:rsidRPr="00C673FD">
        <w:rPr>
          <w:sz w:val="18"/>
          <w:szCs w:val="18"/>
          <w:lang w:val="en-US"/>
        </w:rPr>
        <w:t>File sav\facture\FactureController</w:t>
      </w:r>
    </w:p>
    <w:p w14:paraId="2D10E3A2"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Facture getById(String numFct) </w:t>
      </w:r>
    </w:p>
    <w:p w14:paraId="7BF9876E"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FactureController() </w:t>
      </w:r>
    </w:p>
    <w:p w14:paraId="2ECD6F0A"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deleteFacture(String numFct) </w:t>
      </w:r>
    </w:p>
    <w:p w14:paraId="1A2991A6"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insertNewFacture(Facture facture) </w:t>
      </w:r>
    </w:p>
    <w:p w14:paraId="47C55DED" w14:textId="77777777" w:rsidR="00C673FD" w:rsidRPr="00C673FD" w:rsidRDefault="00C673FD" w:rsidP="00C673FD">
      <w:pPr>
        <w:spacing w:before="0" w:after="0"/>
        <w:rPr>
          <w:sz w:val="18"/>
          <w:szCs w:val="18"/>
          <w:lang w:val="en-US"/>
        </w:rPr>
      </w:pPr>
    </w:p>
    <w:p w14:paraId="79B13804" w14:textId="77777777" w:rsidR="00C673FD" w:rsidRPr="00C673FD" w:rsidRDefault="00C673FD" w:rsidP="00C673FD">
      <w:pPr>
        <w:spacing w:before="0" w:after="0"/>
        <w:rPr>
          <w:sz w:val="18"/>
          <w:szCs w:val="18"/>
          <w:lang w:val="en-US"/>
        </w:rPr>
      </w:pPr>
      <w:r w:rsidRPr="00C673FD">
        <w:rPr>
          <w:sz w:val="18"/>
          <w:szCs w:val="18"/>
          <w:lang w:val="en-US"/>
        </w:rPr>
        <w:tab/>
        <w:t>File sav\facture\LigneFactureController</w:t>
      </w:r>
    </w:p>
    <w:p w14:paraId="1EBEF960"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LigneFacture getById(String idLigneFct) </w:t>
      </w:r>
    </w:p>
    <w:p w14:paraId="1F719E89"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LigneFacture getByIdFct(String numFct) </w:t>
      </w:r>
    </w:p>
    <w:p w14:paraId="64DBAC42"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LigneFactureController() </w:t>
      </w:r>
    </w:p>
    <w:p w14:paraId="5A6C4C8C"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deleteLigneFactureByFactureId(String numFct) </w:t>
      </w:r>
    </w:p>
    <w:p w14:paraId="07C17845"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deleteLigneFactureById(String idLigneFct) </w:t>
      </w:r>
    </w:p>
    <w:p w14:paraId="242FA7A4" w14:textId="77777777" w:rsidR="00C673FD" w:rsidRPr="00C673FD" w:rsidRDefault="00C673FD" w:rsidP="00C673FD">
      <w:pPr>
        <w:spacing w:before="0" w:after="0"/>
        <w:rPr>
          <w:sz w:val="18"/>
          <w:szCs w:val="18"/>
        </w:rPr>
      </w:pPr>
      <w:r w:rsidRPr="00C673FD">
        <w:rPr>
          <w:sz w:val="18"/>
          <w:szCs w:val="18"/>
          <w:lang w:val="en-US"/>
        </w:rPr>
        <w:tab/>
      </w:r>
      <w:r w:rsidRPr="00C673FD">
        <w:rPr>
          <w:sz w:val="18"/>
          <w:szCs w:val="18"/>
          <w:lang w:val="en-US"/>
        </w:rPr>
        <w:tab/>
      </w:r>
      <w:r w:rsidRPr="00C673FD">
        <w:rPr>
          <w:sz w:val="18"/>
          <w:szCs w:val="18"/>
        </w:rPr>
        <w:t xml:space="preserve">public void insertNewLigneFacture(LigneFacture ligneFacture) </w:t>
      </w:r>
    </w:p>
    <w:p w14:paraId="533EF75F"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t xml:space="preserve">public void updateLigneFacture(LigneFacture ligneFacture) </w:t>
      </w:r>
    </w:p>
    <w:p w14:paraId="31A4EB94" w14:textId="77777777" w:rsidR="00C673FD" w:rsidRPr="00C673FD" w:rsidRDefault="00C673FD" w:rsidP="00C673FD">
      <w:pPr>
        <w:spacing w:before="0" w:after="0"/>
        <w:rPr>
          <w:sz w:val="18"/>
          <w:szCs w:val="18"/>
        </w:rPr>
      </w:pPr>
    </w:p>
    <w:p w14:paraId="1EEE4E1B" w14:textId="77777777" w:rsidR="00C673FD" w:rsidRPr="00C673FD" w:rsidRDefault="00C673FD" w:rsidP="00C673FD">
      <w:pPr>
        <w:spacing w:before="0" w:after="0"/>
        <w:rPr>
          <w:sz w:val="18"/>
          <w:szCs w:val="18"/>
          <w:lang w:val="en-US"/>
        </w:rPr>
      </w:pPr>
      <w:r w:rsidRPr="00C673FD">
        <w:rPr>
          <w:sz w:val="18"/>
          <w:szCs w:val="18"/>
        </w:rPr>
        <w:tab/>
      </w:r>
      <w:r w:rsidRPr="00C673FD">
        <w:rPr>
          <w:sz w:val="18"/>
          <w:szCs w:val="18"/>
          <w:lang w:val="en-US"/>
        </w:rPr>
        <w:t>File stock\EntreeStockController</w:t>
      </w:r>
    </w:p>
    <w:p w14:paraId="37372445"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EntreeStockController() </w:t>
      </w:r>
    </w:p>
    <w:p w14:paraId="59774953" w14:textId="77777777" w:rsidR="00C673FD" w:rsidRPr="00C673FD" w:rsidRDefault="00C673FD" w:rsidP="00C673FD">
      <w:pPr>
        <w:spacing w:before="0" w:after="0"/>
        <w:rPr>
          <w:sz w:val="18"/>
          <w:szCs w:val="18"/>
        </w:rPr>
      </w:pPr>
      <w:r w:rsidRPr="00C673FD">
        <w:rPr>
          <w:sz w:val="18"/>
          <w:szCs w:val="18"/>
          <w:lang w:val="en-US"/>
        </w:rPr>
        <w:tab/>
      </w:r>
      <w:r w:rsidRPr="00C673FD">
        <w:rPr>
          <w:sz w:val="18"/>
          <w:szCs w:val="18"/>
          <w:lang w:val="en-US"/>
        </w:rPr>
        <w:tab/>
      </w:r>
      <w:r w:rsidRPr="00C673FD">
        <w:rPr>
          <w:sz w:val="18"/>
          <w:szCs w:val="18"/>
        </w:rPr>
        <w:t xml:space="preserve">public void insertNewEntree(Produit produit) </w:t>
      </w:r>
    </w:p>
    <w:p w14:paraId="5044E252"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r>
    </w:p>
    <w:p w14:paraId="7DAB5693" w14:textId="77777777" w:rsidR="00C673FD" w:rsidRPr="00C673FD" w:rsidRDefault="00C673FD" w:rsidP="00C673FD">
      <w:pPr>
        <w:spacing w:before="0" w:after="0"/>
        <w:rPr>
          <w:sz w:val="18"/>
          <w:szCs w:val="18"/>
        </w:rPr>
      </w:pPr>
      <w:r w:rsidRPr="00C673FD">
        <w:rPr>
          <w:sz w:val="18"/>
          <w:szCs w:val="18"/>
        </w:rPr>
        <w:tab/>
        <w:t>File vente\LigneVenteController</w:t>
      </w:r>
    </w:p>
    <w:p w14:paraId="31255019" w14:textId="77777777" w:rsidR="00C673FD" w:rsidRPr="00C673FD" w:rsidRDefault="00C673FD" w:rsidP="00C673FD">
      <w:pPr>
        <w:spacing w:before="0" w:after="0"/>
        <w:rPr>
          <w:sz w:val="18"/>
          <w:szCs w:val="18"/>
          <w:lang w:val="en-US"/>
        </w:rPr>
      </w:pPr>
      <w:r w:rsidRPr="00C673FD">
        <w:rPr>
          <w:sz w:val="18"/>
          <w:szCs w:val="18"/>
        </w:rPr>
        <w:tab/>
      </w:r>
      <w:r w:rsidRPr="00C673FD">
        <w:rPr>
          <w:sz w:val="18"/>
          <w:szCs w:val="18"/>
        </w:rPr>
        <w:tab/>
      </w:r>
      <w:r w:rsidRPr="00C673FD">
        <w:rPr>
          <w:sz w:val="18"/>
          <w:szCs w:val="18"/>
          <w:lang w:val="en-US"/>
        </w:rPr>
        <w:t xml:space="preserve">public LigneVenteController() </w:t>
      </w:r>
    </w:p>
    <w:p w14:paraId="7F7E8AF2"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insertNewLigneVente(String numVte, String refProd, String qtt) </w:t>
      </w:r>
    </w:p>
    <w:p w14:paraId="34A56B23" w14:textId="77777777" w:rsidR="00C673FD" w:rsidRPr="00C673FD" w:rsidRDefault="00C673FD" w:rsidP="00C673FD">
      <w:pPr>
        <w:spacing w:before="0" w:after="0"/>
        <w:rPr>
          <w:sz w:val="18"/>
          <w:szCs w:val="18"/>
          <w:lang w:val="en-US"/>
        </w:rPr>
      </w:pPr>
    </w:p>
    <w:p w14:paraId="490BF60E" w14:textId="77777777" w:rsidR="00C673FD" w:rsidRPr="00C673FD" w:rsidRDefault="00C673FD" w:rsidP="00C673FD">
      <w:pPr>
        <w:spacing w:before="0" w:after="0"/>
        <w:rPr>
          <w:sz w:val="18"/>
          <w:szCs w:val="18"/>
          <w:lang w:val="en-US"/>
        </w:rPr>
      </w:pPr>
      <w:r w:rsidRPr="00C673FD">
        <w:rPr>
          <w:sz w:val="18"/>
          <w:szCs w:val="18"/>
          <w:lang w:val="en-US"/>
        </w:rPr>
        <w:tab/>
        <w:t>File vente\VenteController</w:t>
      </w:r>
    </w:p>
    <w:p w14:paraId="6AEB56D8"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Vente insertNewVente(Client client, String numEmp, float mttTotal) </w:t>
      </w:r>
    </w:p>
    <w:p w14:paraId="616F7B8D"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VenteController() </w:t>
      </w:r>
    </w:p>
    <w:p w14:paraId="0CE3BD66"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r>
    </w:p>
    <w:p w14:paraId="17E5981F" w14:textId="77777777" w:rsidR="00C673FD" w:rsidRPr="00C673FD" w:rsidRDefault="00C673FD" w:rsidP="00C673FD">
      <w:pPr>
        <w:spacing w:before="0" w:after="0"/>
        <w:rPr>
          <w:sz w:val="18"/>
          <w:szCs w:val="18"/>
          <w:lang w:val="en-US"/>
        </w:rPr>
      </w:pPr>
      <w:r w:rsidRPr="00C673FD">
        <w:rPr>
          <w:sz w:val="18"/>
          <w:szCs w:val="18"/>
          <w:lang w:val="en-US"/>
        </w:rPr>
        <w:tab/>
      </w:r>
    </w:p>
    <w:p w14:paraId="5E099B3A" w14:textId="77777777" w:rsidR="00C673FD" w:rsidRPr="00C673FD" w:rsidRDefault="00C673FD" w:rsidP="00C673FD">
      <w:pPr>
        <w:spacing w:before="0" w:after="0"/>
        <w:rPr>
          <w:sz w:val="18"/>
          <w:szCs w:val="18"/>
          <w:lang w:val="en-US"/>
        </w:rPr>
      </w:pPr>
      <w:r w:rsidRPr="00C673FD">
        <w:rPr>
          <w:sz w:val="18"/>
          <w:szCs w:val="18"/>
          <w:lang w:val="en-US"/>
        </w:rPr>
        <w:lastRenderedPageBreak/>
        <w:t>Package service</w:t>
      </w:r>
    </w:p>
    <w:p w14:paraId="3194E23A" w14:textId="77777777" w:rsidR="00C673FD" w:rsidRPr="00C673FD" w:rsidRDefault="00C673FD" w:rsidP="00C673FD">
      <w:pPr>
        <w:spacing w:before="0" w:after="0"/>
        <w:rPr>
          <w:sz w:val="18"/>
          <w:szCs w:val="18"/>
          <w:lang w:val="en-US"/>
        </w:rPr>
      </w:pPr>
      <w:r w:rsidRPr="00C673FD">
        <w:rPr>
          <w:sz w:val="18"/>
          <w:szCs w:val="18"/>
          <w:lang w:val="en-US"/>
        </w:rPr>
        <w:tab/>
        <w:t>File ClientService</w:t>
      </w:r>
    </w:p>
    <w:p w14:paraId="37B7A2F6"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ClientService() </w:t>
      </w:r>
    </w:p>
    <w:p w14:paraId="1AF393AE"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List&lt;Client&gt; searchByclientName(String searchName) </w:t>
      </w:r>
    </w:p>
    <w:p w14:paraId="0D754BA9" w14:textId="77777777" w:rsidR="00C673FD" w:rsidRPr="00C673FD" w:rsidRDefault="00C673FD" w:rsidP="00C673FD">
      <w:pPr>
        <w:spacing w:before="0" w:after="0"/>
        <w:rPr>
          <w:sz w:val="18"/>
          <w:szCs w:val="18"/>
        </w:rPr>
      </w:pPr>
      <w:r w:rsidRPr="00C673FD">
        <w:rPr>
          <w:sz w:val="18"/>
          <w:szCs w:val="18"/>
          <w:lang w:val="en-US"/>
        </w:rPr>
        <w:tab/>
      </w:r>
      <w:r w:rsidRPr="00C673FD">
        <w:rPr>
          <w:sz w:val="18"/>
          <w:szCs w:val="18"/>
          <w:lang w:val="en-US"/>
        </w:rPr>
        <w:tab/>
      </w:r>
      <w:r w:rsidRPr="00C673FD">
        <w:rPr>
          <w:sz w:val="18"/>
          <w:szCs w:val="18"/>
        </w:rPr>
        <w:t xml:space="preserve">public int compare(Client c1, Client c2) </w:t>
      </w:r>
    </w:p>
    <w:p w14:paraId="67E456E0" w14:textId="77777777" w:rsidR="00C673FD" w:rsidRPr="00C673FD" w:rsidRDefault="00C673FD" w:rsidP="00C673FD">
      <w:pPr>
        <w:spacing w:before="0" w:after="0"/>
        <w:rPr>
          <w:sz w:val="18"/>
          <w:szCs w:val="18"/>
          <w:lang w:val="en-US"/>
        </w:rPr>
      </w:pPr>
      <w:r w:rsidRPr="00C673FD">
        <w:rPr>
          <w:sz w:val="18"/>
          <w:szCs w:val="18"/>
        </w:rPr>
        <w:tab/>
      </w:r>
      <w:r w:rsidRPr="00C673FD">
        <w:rPr>
          <w:sz w:val="18"/>
          <w:szCs w:val="18"/>
        </w:rPr>
        <w:tab/>
      </w:r>
      <w:r w:rsidRPr="00C673FD">
        <w:rPr>
          <w:sz w:val="18"/>
          <w:szCs w:val="18"/>
          <w:lang w:val="en-US"/>
        </w:rPr>
        <w:t xml:space="preserve">public void deleteClient(String numCli) </w:t>
      </w:r>
    </w:p>
    <w:p w14:paraId="3DE5D054" w14:textId="77777777" w:rsidR="00C673FD" w:rsidRPr="00C673FD" w:rsidRDefault="00C673FD" w:rsidP="00C673FD">
      <w:pPr>
        <w:spacing w:before="0" w:after="0"/>
        <w:rPr>
          <w:sz w:val="18"/>
          <w:szCs w:val="18"/>
        </w:rPr>
      </w:pPr>
      <w:r w:rsidRPr="00C673FD">
        <w:rPr>
          <w:sz w:val="18"/>
          <w:szCs w:val="18"/>
          <w:lang w:val="en-US"/>
        </w:rPr>
        <w:tab/>
      </w:r>
      <w:r w:rsidRPr="00C673FD">
        <w:rPr>
          <w:sz w:val="18"/>
          <w:szCs w:val="18"/>
          <w:lang w:val="en-US"/>
        </w:rPr>
        <w:tab/>
      </w:r>
      <w:r w:rsidRPr="00C673FD">
        <w:rPr>
          <w:sz w:val="18"/>
          <w:szCs w:val="18"/>
        </w:rPr>
        <w:t xml:space="preserve">public void insertClient(Client client) </w:t>
      </w:r>
    </w:p>
    <w:p w14:paraId="3475F125"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t xml:space="preserve">public void updateClient(Client client) </w:t>
      </w:r>
    </w:p>
    <w:p w14:paraId="2BB0EEFC" w14:textId="77777777" w:rsidR="00C673FD" w:rsidRPr="00C673FD" w:rsidRDefault="00C673FD" w:rsidP="00C673FD">
      <w:pPr>
        <w:spacing w:before="0" w:after="0"/>
        <w:rPr>
          <w:sz w:val="18"/>
          <w:szCs w:val="18"/>
        </w:rPr>
      </w:pPr>
      <w:r w:rsidRPr="00C673FD">
        <w:rPr>
          <w:sz w:val="18"/>
          <w:szCs w:val="18"/>
        </w:rPr>
        <w:tab/>
      </w:r>
    </w:p>
    <w:p w14:paraId="3DCD0B85" w14:textId="77777777" w:rsidR="00C673FD" w:rsidRPr="00C673FD" w:rsidRDefault="00C673FD" w:rsidP="00C673FD">
      <w:pPr>
        <w:spacing w:before="0" w:after="0"/>
        <w:rPr>
          <w:sz w:val="18"/>
          <w:szCs w:val="18"/>
          <w:lang w:val="en-US"/>
        </w:rPr>
      </w:pPr>
      <w:r w:rsidRPr="00C673FD">
        <w:rPr>
          <w:sz w:val="18"/>
          <w:szCs w:val="18"/>
        </w:rPr>
        <w:tab/>
      </w:r>
      <w:r w:rsidRPr="00C673FD">
        <w:rPr>
          <w:sz w:val="18"/>
          <w:szCs w:val="18"/>
          <w:lang w:val="en-US"/>
        </w:rPr>
        <w:t>File EmployeeService</w:t>
      </w:r>
    </w:p>
    <w:p w14:paraId="7E3FBC36"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public EmployeeService()</w:t>
      </w:r>
    </w:p>
    <w:p w14:paraId="6E246E15"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List&lt;Employe&gt; getAllEmploye() </w:t>
      </w:r>
    </w:p>
    <w:p w14:paraId="06A00F3F" w14:textId="77777777" w:rsidR="00C673FD" w:rsidRPr="00C673FD" w:rsidRDefault="00C673FD" w:rsidP="00C673FD">
      <w:pPr>
        <w:spacing w:before="0" w:after="0"/>
        <w:rPr>
          <w:sz w:val="18"/>
          <w:szCs w:val="18"/>
          <w:lang w:val="en-US"/>
        </w:rPr>
      </w:pPr>
      <w:r w:rsidRPr="00C673FD">
        <w:rPr>
          <w:sz w:val="18"/>
          <w:szCs w:val="18"/>
          <w:lang w:val="en-US"/>
        </w:rPr>
        <w:tab/>
      </w:r>
    </w:p>
    <w:p w14:paraId="4575A1DA" w14:textId="77777777" w:rsidR="00C673FD" w:rsidRPr="00C673FD" w:rsidRDefault="00C673FD" w:rsidP="00C673FD">
      <w:pPr>
        <w:spacing w:before="0" w:after="0"/>
        <w:rPr>
          <w:sz w:val="18"/>
          <w:szCs w:val="18"/>
          <w:lang w:val="en-US"/>
        </w:rPr>
      </w:pPr>
      <w:r w:rsidRPr="00C673FD">
        <w:rPr>
          <w:sz w:val="18"/>
          <w:szCs w:val="18"/>
          <w:lang w:val="en-US"/>
        </w:rPr>
        <w:tab/>
        <w:t>File IConnectDbService</w:t>
      </w:r>
    </w:p>
    <w:p w14:paraId="4CCF0A5A"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protected Connection connect()</w:t>
      </w:r>
    </w:p>
    <w:p w14:paraId="3DCCF696"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r>
    </w:p>
    <w:p w14:paraId="7B1CB4CD" w14:textId="77777777" w:rsidR="00C673FD" w:rsidRPr="00C673FD" w:rsidRDefault="00C673FD" w:rsidP="00C673FD">
      <w:pPr>
        <w:spacing w:before="0" w:after="0"/>
        <w:rPr>
          <w:sz w:val="18"/>
          <w:szCs w:val="18"/>
          <w:lang w:val="en-US"/>
        </w:rPr>
      </w:pPr>
      <w:r w:rsidRPr="00C673FD">
        <w:rPr>
          <w:sz w:val="18"/>
          <w:szCs w:val="18"/>
          <w:lang w:val="en-US"/>
        </w:rPr>
        <w:tab/>
      </w:r>
    </w:p>
    <w:p w14:paraId="17511449" w14:textId="77777777" w:rsidR="00C673FD" w:rsidRPr="00C673FD" w:rsidRDefault="00C673FD" w:rsidP="00C673FD">
      <w:pPr>
        <w:spacing w:before="0" w:after="0"/>
        <w:rPr>
          <w:sz w:val="18"/>
          <w:szCs w:val="18"/>
        </w:rPr>
      </w:pPr>
      <w:r w:rsidRPr="00C673FD">
        <w:rPr>
          <w:sz w:val="18"/>
          <w:szCs w:val="18"/>
          <w:lang w:val="en-US"/>
        </w:rPr>
        <w:tab/>
      </w:r>
      <w:r w:rsidRPr="00C673FD">
        <w:rPr>
          <w:sz w:val="18"/>
          <w:szCs w:val="18"/>
        </w:rPr>
        <w:t>File ProduitService</w:t>
      </w:r>
    </w:p>
    <w:p w14:paraId="1C83F915"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t xml:space="preserve">public ProduitService() </w:t>
      </w:r>
    </w:p>
    <w:p w14:paraId="0DF755D3"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t xml:space="preserve">public int compare(Produit c1, Produit c2) </w:t>
      </w:r>
    </w:p>
    <w:p w14:paraId="64A44628" w14:textId="77777777" w:rsidR="00C673FD" w:rsidRPr="00C673FD" w:rsidRDefault="00C673FD" w:rsidP="00C673FD">
      <w:pPr>
        <w:spacing w:before="0" w:after="0"/>
        <w:rPr>
          <w:sz w:val="18"/>
          <w:szCs w:val="18"/>
          <w:lang w:val="en-US"/>
        </w:rPr>
      </w:pPr>
      <w:r w:rsidRPr="00C673FD">
        <w:rPr>
          <w:sz w:val="18"/>
          <w:szCs w:val="18"/>
        </w:rPr>
        <w:tab/>
      </w:r>
      <w:r w:rsidRPr="00C673FD">
        <w:rPr>
          <w:sz w:val="18"/>
          <w:szCs w:val="18"/>
        </w:rPr>
        <w:tab/>
      </w:r>
      <w:r w:rsidRPr="00C673FD">
        <w:rPr>
          <w:sz w:val="18"/>
          <w:szCs w:val="18"/>
          <w:lang w:val="en-US"/>
        </w:rPr>
        <w:t xml:space="preserve">public void deleteProduit(String refProd) </w:t>
      </w:r>
    </w:p>
    <w:p w14:paraId="0D2469D1" w14:textId="77777777" w:rsidR="00C673FD" w:rsidRPr="00C673FD" w:rsidRDefault="00C673FD" w:rsidP="00C673FD">
      <w:pPr>
        <w:spacing w:before="0" w:after="0"/>
        <w:rPr>
          <w:sz w:val="18"/>
          <w:szCs w:val="18"/>
        </w:rPr>
      </w:pPr>
      <w:r w:rsidRPr="00C673FD">
        <w:rPr>
          <w:sz w:val="18"/>
          <w:szCs w:val="18"/>
          <w:lang w:val="en-US"/>
        </w:rPr>
        <w:tab/>
      </w:r>
      <w:r w:rsidRPr="00C673FD">
        <w:rPr>
          <w:sz w:val="18"/>
          <w:szCs w:val="18"/>
          <w:lang w:val="en-US"/>
        </w:rPr>
        <w:tab/>
      </w:r>
      <w:r w:rsidRPr="00C673FD">
        <w:rPr>
          <w:sz w:val="18"/>
          <w:szCs w:val="18"/>
        </w:rPr>
        <w:t xml:space="preserve">public void insertProduit(Produit produit) </w:t>
      </w:r>
    </w:p>
    <w:p w14:paraId="48FC1F03"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t xml:space="preserve">public void updateProduit(Produit produit) </w:t>
      </w:r>
    </w:p>
    <w:p w14:paraId="0B3E96C0" w14:textId="77777777" w:rsidR="00C673FD" w:rsidRPr="00C673FD" w:rsidRDefault="00C673FD" w:rsidP="00C673FD">
      <w:pPr>
        <w:spacing w:before="0" w:after="0"/>
        <w:rPr>
          <w:sz w:val="18"/>
          <w:szCs w:val="18"/>
        </w:rPr>
      </w:pPr>
      <w:r w:rsidRPr="00C673FD">
        <w:rPr>
          <w:sz w:val="18"/>
          <w:szCs w:val="18"/>
        </w:rPr>
        <w:tab/>
      </w:r>
    </w:p>
    <w:p w14:paraId="7B2A035C" w14:textId="77777777" w:rsidR="00C673FD" w:rsidRPr="00C673FD" w:rsidRDefault="00C673FD" w:rsidP="00C673FD">
      <w:pPr>
        <w:spacing w:before="0" w:after="0"/>
        <w:rPr>
          <w:sz w:val="18"/>
          <w:szCs w:val="18"/>
        </w:rPr>
      </w:pPr>
      <w:r w:rsidRPr="00C673FD">
        <w:rPr>
          <w:sz w:val="18"/>
          <w:szCs w:val="18"/>
        </w:rPr>
        <w:tab/>
        <w:t>File sav\DemandeService</w:t>
      </w:r>
    </w:p>
    <w:p w14:paraId="15CFE8CB"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t xml:space="preserve">public DemandeService() </w:t>
      </w:r>
    </w:p>
    <w:p w14:paraId="64227DB3"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t xml:space="preserve">public int compare(Demande d1, Demande d2) </w:t>
      </w:r>
    </w:p>
    <w:p w14:paraId="1A3D2095"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t xml:space="preserve">public void insertDemande(Demande demande) </w:t>
      </w:r>
    </w:p>
    <w:p w14:paraId="3617C4D4"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t xml:space="preserve">public void updateDemande(Demande demande) </w:t>
      </w:r>
    </w:p>
    <w:p w14:paraId="48E6C48B"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r>
    </w:p>
    <w:p w14:paraId="580EE5EE" w14:textId="77777777" w:rsidR="00C673FD" w:rsidRPr="00C673FD" w:rsidRDefault="00C673FD" w:rsidP="00C673FD">
      <w:pPr>
        <w:spacing w:before="0" w:after="0"/>
        <w:rPr>
          <w:sz w:val="18"/>
          <w:szCs w:val="18"/>
          <w:lang w:val="en-US"/>
        </w:rPr>
      </w:pPr>
      <w:r w:rsidRPr="00C673FD">
        <w:rPr>
          <w:sz w:val="18"/>
          <w:szCs w:val="18"/>
        </w:rPr>
        <w:tab/>
      </w:r>
      <w:r w:rsidRPr="00C673FD">
        <w:rPr>
          <w:sz w:val="18"/>
          <w:szCs w:val="18"/>
          <w:lang w:val="en-US"/>
        </w:rPr>
        <w:t>File sav\ReparationService</w:t>
      </w:r>
    </w:p>
    <w:p w14:paraId="4E97C8B5"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List&lt;Reparation&gt; getAllReparation() </w:t>
      </w:r>
    </w:p>
    <w:p w14:paraId="2FFB9B27"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ReparationService() </w:t>
      </w:r>
    </w:p>
    <w:p w14:paraId="627BE103"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String getNextValid() </w:t>
      </w:r>
    </w:p>
    <w:p w14:paraId="4574129F"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int compare(Reparation r1, Reparation r2) </w:t>
      </w:r>
    </w:p>
    <w:p w14:paraId="10FB3222"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insertReparation(Reparation reparation) </w:t>
      </w:r>
    </w:p>
    <w:p w14:paraId="0FBF0A10"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updateReparation(Reparation reparation) </w:t>
      </w:r>
    </w:p>
    <w:p w14:paraId="2EF1B4C5" w14:textId="77777777" w:rsidR="00C673FD" w:rsidRPr="00C673FD" w:rsidRDefault="00C673FD" w:rsidP="00C673FD">
      <w:pPr>
        <w:spacing w:before="0" w:after="0"/>
        <w:rPr>
          <w:sz w:val="18"/>
          <w:szCs w:val="18"/>
          <w:lang w:val="en-US"/>
        </w:rPr>
      </w:pPr>
      <w:r w:rsidRPr="00C673FD">
        <w:rPr>
          <w:sz w:val="18"/>
          <w:szCs w:val="18"/>
          <w:lang w:val="en-US"/>
        </w:rPr>
        <w:tab/>
      </w:r>
    </w:p>
    <w:p w14:paraId="09B0C2CF" w14:textId="77777777" w:rsidR="00C673FD" w:rsidRPr="00C673FD" w:rsidRDefault="00C673FD" w:rsidP="00C673FD">
      <w:pPr>
        <w:spacing w:before="0" w:after="0"/>
        <w:rPr>
          <w:sz w:val="18"/>
          <w:szCs w:val="18"/>
          <w:lang w:val="en-US"/>
        </w:rPr>
      </w:pPr>
      <w:r w:rsidRPr="00C673FD">
        <w:rPr>
          <w:sz w:val="18"/>
          <w:szCs w:val="18"/>
          <w:lang w:val="en-US"/>
        </w:rPr>
        <w:tab/>
        <w:t>File sav\facture\FactureService</w:t>
      </w:r>
    </w:p>
    <w:p w14:paraId="5D2E3F7C"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public FactureService()</w:t>
      </w:r>
    </w:p>
    <w:p w14:paraId="52467267"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Facture getById(String numFct)  </w:t>
      </w:r>
    </w:p>
    <w:p w14:paraId="739FCB02"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deleteFacture(String numFct) </w:t>
      </w:r>
    </w:p>
    <w:p w14:paraId="543BF3A7"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insertNewFacture(Facture facture) </w:t>
      </w:r>
    </w:p>
    <w:p w14:paraId="1AFF251D"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r>
    </w:p>
    <w:p w14:paraId="493F7C09" w14:textId="77777777" w:rsidR="00C673FD" w:rsidRPr="00C673FD" w:rsidRDefault="00C673FD" w:rsidP="00C673FD">
      <w:pPr>
        <w:spacing w:before="0" w:after="0"/>
        <w:rPr>
          <w:sz w:val="18"/>
          <w:szCs w:val="18"/>
          <w:lang w:val="en-US"/>
        </w:rPr>
      </w:pPr>
      <w:r w:rsidRPr="00C673FD">
        <w:rPr>
          <w:sz w:val="18"/>
          <w:szCs w:val="18"/>
          <w:lang w:val="en-US"/>
        </w:rPr>
        <w:tab/>
        <w:t>File sav\facture\LigneFactureService</w:t>
      </w:r>
    </w:p>
    <w:p w14:paraId="23864F72"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public LigneFactureService()</w:t>
      </w:r>
    </w:p>
    <w:p w14:paraId="72A28AA6"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LigneFacture getById(String idLigneFct) </w:t>
      </w:r>
    </w:p>
    <w:p w14:paraId="60ADF205"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LigneFacture getByIdFct(String numFct) </w:t>
      </w:r>
    </w:p>
    <w:p w14:paraId="0C2AA36E"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deleteLigneFactureByFactureId(String numFct) </w:t>
      </w:r>
    </w:p>
    <w:p w14:paraId="5ACC5EDE"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void deleteLigneFactureById(String idLigneFct) </w:t>
      </w:r>
    </w:p>
    <w:p w14:paraId="6D60556B" w14:textId="77777777" w:rsidR="00C673FD" w:rsidRPr="00C673FD" w:rsidRDefault="00C673FD" w:rsidP="00C673FD">
      <w:pPr>
        <w:spacing w:before="0" w:after="0"/>
        <w:rPr>
          <w:sz w:val="18"/>
          <w:szCs w:val="18"/>
        </w:rPr>
      </w:pPr>
      <w:r w:rsidRPr="00C673FD">
        <w:rPr>
          <w:sz w:val="18"/>
          <w:szCs w:val="18"/>
          <w:lang w:val="en-US"/>
        </w:rPr>
        <w:tab/>
      </w:r>
      <w:r w:rsidRPr="00C673FD">
        <w:rPr>
          <w:sz w:val="18"/>
          <w:szCs w:val="18"/>
          <w:lang w:val="en-US"/>
        </w:rPr>
        <w:tab/>
      </w:r>
      <w:r w:rsidRPr="00C673FD">
        <w:rPr>
          <w:sz w:val="18"/>
          <w:szCs w:val="18"/>
        </w:rPr>
        <w:t xml:space="preserve">public void insertNewLigneFacture(LigneFacture ligneFacture) </w:t>
      </w:r>
    </w:p>
    <w:p w14:paraId="23B9E3DB"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t>public void updateLigneFacture(LigneFacture ligneFacture)</w:t>
      </w:r>
    </w:p>
    <w:p w14:paraId="2D67174F"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r>
    </w:p>
    <w:p w14:paraId="66F607DD" w14:textId="77777777" w:rsidR="00C673FD" w:rsidRPr="00C673FD" w:rsidRDefault="00C673FD" w:rsidP="00C673FD">
      <w:pPr>
        <w:spacing w:before="0" w:after="0"/>
        <w:rPr>
          <w:sz w:val="18"/>
          <w:szCs w:val="18"/>
          <w:lang w:val="en-US"/>
        </w:rPr>
      </w:pPr>
      <w:r w:rsidRPr="00C673FD">
        <w:rPr>
          <w:sz w:val="18"/>
          <w:szCs w:val="18"/>
        </w:rPr>
        <w:tab/>
      </w:r>
      <w:r w:rsidRPr="00C673FD">
        <w:rPr>
          <w:sz w:val="18"/>
          <w:szCs w:val="18"/>
          <w:lang w:val="en-US"/>
        </w:rPr>
        <w:t>File stock\EntreeStockService</w:t>
      </w:r>
    </w:p>
    <w:p w14:paraId="0798A525"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t xml:space="preserve">public EntreeStockService() </w:t>
      </w:r>
    </w:p>
    <w:p w14:paraId="06043996" w14:textId="77777777" w:rsidR="00C673FD" w:rsidRPr="00C673FD" w:rsidRDefault="00C673FD" w:rsidP="00C673FD">
      <w:pPr>
        <w:spacing w:before="0" w:after="0"/>
        <w:rPr>
          <w:sz w:val="18"/>
          <w:szCs w:val="18"/>
          <w:lang w:val="en-US"/>
        </w:rPr>
      </w:pPr>
      <w:r w:rsidRPr="00C673FD">
        <w:rPr>
          <w:sz w:val="18"/>
          <w:szCs w:val="18"/>
          <w:lang w:val="en-US"/>
        </w:rPr>
        <w:lastRenderedPageBreak/>
        <w:tab/>
      </w:r>
      <w:r w:rsidRPr="00C673FD">
        <w:rPr>
          <w:sz w:val="18"/>
          <w:szCs w:val="18"/>
          <w:lang w:val="en-US"/>
        </w:rPr>
        <w:tab/>
        <w:t xml:space="preserve">public void insertNewEntree(String nextValId, Produit produit, LocalDateTime now) </w:t>
      </w:r>
    </w:p>
    <w:p w14:paraId="6B21EB5C" w14:textId="77777777" w:rsidR="00C673FD" w:rsidRPr="00C673FD" w:rsidRDefault="00C673FD" w:rsidP="00C673FD">
      <w:pPr>
        <w:spacing w:before="0" w:after="0"/>
        <w:rPr>
          <w:sz w:val="18"/>
          <w:szCs w:val="18"/>
          <w:lang w:val="en-US"/>
        </w:rPr>
      </w:pPr>
      <w:r w:rsidRPr="00C673FD">
        <w:rPr>
          <w:sz w:val="18"/>
          <w:szCs w:val="18"/>
          <w:lang w:val="en-US"/>
        </w:rPr>
        <w:tab/>
      </w:r>
      <w:r w:rsidRPr="00C673FD">
        <w:rPr>
          <w:sz w:val="18"/>
          <w:szCs w:val="18"/>
          <w:lang w:val="en-US"/>
        </w:rPr>
        <w:tab/>
      </w:r>
    </w:p>
    <w:p w14:paraId="0F4F0749" w14:textId="77777777" w:rsidR="00C673FD" w:rsidRPr="00C673FD" w:rsidRDefault="00C673FD" w:rsidP="00C673FD">
      <w:pPr>
        <w:spacing w:before="0" w:after="0"/>
        <w:rPr>
          <w:sz w:val="18"/>
          <w:szCs w:val="18"/>
        </w:rPr>
      </w:pPr>
      <w:r w:rsidRPr="00C673FD">
        <w:rPr>
          <w:sz w:val="18"/>
          <w:szCs w:val="18"/>
          <w:lang w:val="en-US"/>
        </w:rPr>
        <w:tab/>
      </w:r>
      <w:r w:rsidRPr="00C673FD">
        <w:rPr>
          <w:sz w:val="18"/>
          <w:szCs w:val="18"/>
        </w:rPr>
        <w:t>File vente\VenteService</w:t>
      </w:r>
    </w:p>
    <w:p w14:paraId="65D72D7F"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t xml:space="preserve">public VenteService() </w:t>
      </w:r>
    </w:p>
    <w:p w14:paraId="0AF940E6"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t xml:space="preserve">public boolean insertNewVente(Vente vente) </w:t>
      </w:r>
    </w:p>
    <w:p w14:paraId="173B7047"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r>
    </w:p>
    <w:p w14:paraId="5E4F1A86" w14:textId="77777777" w:rsidR="00C673FD" w:rsidRPr="00C673FD" w:rsidRDefault="00C673FD" w:rsidP="00C673FD">
      <w:pPr>
        <w:spacing w:before="0" w:after="0"/>
        <w:rPr>
          <w:sz w:val="18"/>
          <w:szCs w:val="18"/>
        </w:rPr>
      </w:pPr>
      <w:r w:rsidRPr="00C673FD">
        <w:rPr>
          <w:sz w:val="18"/>
          <w:szCs w:val="18"/>
        </w:rPr>
        <w:tab/>
        <w:t>File vente\LigneVenteService</w:t>
      </w:r>
    </w:p>
    <w:p w14:paraId="1BB97281"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t xml:space="preserve">public LigneVenteService() </w:t>
      </w:r>
    </w:p>
    <w:p w14:paraId="346A80F3" w14:textId="77777777" w:rsidR="00C673FD" w:rsidRPr="00C673FD" w:rsidRDefault="00C673FD" w:rsidP="00C673FD">
      <w:pPr>
        <w:spacing w:before="0" w:after="0"/>
        <w:rPr>
          <w:sz w:val="18"/>
          <w:szCs w:val="18"/>
        </w:rPr>
      </w:pPr>
      <w:r w:rsidRPr="00C673FD">
        <w:rPr>
          <w:sz w:val="18"/>
          <w:szCs w:val="18"/>
        </w:rPr>
        <w:tab/>
      </w:r>
      <w:r w:rsidRPr="00C673FD">
        <w:rPr>
          <w:sz w:val="18"/>
          <w:szCs w:val="18"/>
        </w:rPr>
        <w:tab/>
        <w:t xml:space="preserve">public int compare(LigneVente c1, LigneVente c2) </w:t>
      </w:r>
    </w:p>
    <w:p w14:paraId="35A37A79" w14:textId="1B1C4991" w:rsidR="00C673FD" w:rsidRPr="00C673FD" w:rsidRDefault="00C673FD" w:rsidP="00C673FD">
      <w:pPr>
        <w:spacing w:before="0" w:after="0"/>
        <w:rPr>
          <w:sz w:val="18"/>
          <w:szCs w:val="18"/>
        </w:rPr>
      </w:pPr>
      <w:r w:rsidRPr="00C673FD">
        <w:rPr>
          <w:sz w:val="18"/>
          <w:szCs w:val="18"/>
        </w:rPr>
        <w:tab/>
      </w:r>
      <w:r w:rsidRPr="00C673FD">
        <w:rPr>
          <w:sz w:val="18"/>
          <w:szCs w:val="18"/>
        </w:rPr>
        <w:tab/>
        <w:t xml:space="preserve">public void insertNewLigneVente(LigneVente ligneVente) </w:t>
      </w:r>
    </w:p>
    <w:p w14:paraId="4CDD9B70" w14:textId="696CCC39" w:rsidR="004B633E" w:rsidRDefault="004B633E" w:rsidP="004B633E">
      <w:pPr>
        <w:pStyle w:val="Titre1"/>
        <w:numPr>
          <w:ilvl w:val="0"/>
          <w:numId w:val="1"/>
        </w:numPr>
        <w:ind w:left="0" w:firstLine="0"/>
      </w:pPr>
      <w:bookmarkStart w:id="63" w:name="_Toc74667778"/>
      <w:r>
        <w:t>Annexes</w:t>
      </w:r>
      <w:bookmarkEnd w:id="63"/>
    </w:p>
    <w:p w14:paraId="0DE39B26" w14:textId="513476B8" w:rsidR="002A023F" w:rsidRPr="002A023F" w:rsidRDefault="002A023F" w:rsidP="002A023F"/>
    <w:sectPr w:rsidR="002A023F" w:rsidRPr="002A02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1D620F"/>
    <w:multiLevelType w:val="hybridMultilevel"/>
    <w:tmpl w:val="E8743F46"/>
    <w:lvl w:ilvl="0" w:tplc="33268C38">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Quentin DE ABREU">
    <w15:presenceInfo w15:providerId="AD" w15:userId="S::quentin.de-abreu@utbm.fr::503da499-e742-4102-91f8-f5d97d0d79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33E"/>
    <w:rsid w:val="000B02E5"/>
    <w:rsid w:val="002A023F"/>
    <w:rsid w:val="004B633E"/>
    <w:rsid w:val="004E29ED"/>
    <w:rsid w:val="0090232E"/>
    <w:rsid w:val="009B0B90"/>
    <w:rsid w:val="00C673FD"/>
    <w:rsid w:val="00D305B9"/>
    <w:rsid w:val="00F84077"/>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1BC09"/>
  <w15:chartTrackingRefBased/>
  <w15:docId w15:val="{A99F9A29-9650-40A0-8310-ABDB68D81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32E"/>
    <w:rPr>
      <w:sz w:val="24"/>
    </w:rPr>
  </w:style>
  <w:style w:type="paragraph" w:styleId="Titre1">
    <w:name w:val="heading 1"/>
    <w:basedOn w:val="Normal"/>
    <w:next w:val="Normal"/>
    <w:link w:val="Titre1Car"/>
    <w:uiPriority w:val="9"/>
    <w:qFormat/>
    <w:rsid w:val="0090232E"/>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8"/>
      <w:szCs w:val="22"/>
    </w:rPr>
  </w:style>
  <w:style w:type="paragraph" w:styleId="Titre2">
    <w:name w:val="heading 2"/>
    <w:basedOn w:val="Normal"/>
    <w:next w:val="Normal"/>
    <w:link w:val="Titre2Car"/>
    <w:uiPriority w:val="9"/>
    <w:unhideWhenUsed/>
    <w:qFormat/>
    <w:rsid w:val="004B633E"/>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Titre3">
    <w:name w:val="heading 3"/>
    <w:basedOn w:val="Normal"/>
    <w:next w:val="Normal"/>
    <w:link w:val="Titre3Car"/>
    <w:uiPriority w:val="9"/>
    <w:semiHidden/>
    <w:unhideWhenUsed/>
    <w:qFormat/>
    <w:rsid w:val="004B633E"/>
    <w:pPr>
      <w:pBdr>
        <w:top w:val="single" w:sz="6" w:space="2" w:color="3494BA" w:themeColor="accent1"/>
      </w:pBdr>
      <w:spacing w:before="300" w:after="0"/>
      <w:outlineLvl w:val="2"/>
    </w:pPr>
    <w:rPr>
      <w:caps/>
      <w:color w:val="1A495C" w:themeColor="accent1" w:themeShade="7F"/>
      <w:spacing w:val="15"/>
    </w:rPr>
  </w:style>
  <w:style w:type="paragraph" w:styleId="Titre4">
    <w:name w:val="heading 4"/>
    <w:basedOn w:val="Normal"/>
    <w:next w:val="Normal"/>
    <w:link w:val="Titre4Car"/>
    <w:uiPriority w:val="9"/>
    <w:semiHidden/>
    <w:unhideWhenUsed/>
    <w:qFormat/>
    <w:rsid w:val="004B633E"/>
    <w:pPr>
      <w:pBdr>
        <w:top w:val="dotted" w:sz="6" w:space="2" w:color="3494BA" w:themeColor="accent1"/>
      </w:pBdr>
      <w:spacing w:before="200" w:after="0"/>
      <w:outlineLvl w:val="3"/>
    </w:pPr>
    <w:rPr>
      <w:caps/>
      <w:color w:val="276E8B" w:themeColor="accent1" w:themeShade="BF"/>
      <w:spacing w:val="10"/>
    </w:rPr>
  </w:style>
  <w:style w:type="paragraph" w:styleId="Titre5">
    <w:name w:val="heading 5"/>
    <w:basedOn w:val="Normal"/>
    <w:next w:val="Normal"/>
    <w:link w:val="Titre5Car"/>
    <w:uiPriority w:val="9"/>
    <w:semiHidden/>
    <w:unhideWhenUsed/>
    <w:qFormat/>
    <w:rsid w:val="004B633E"/>
    <w:pPr>
      <w:pBdr>
        <w:bottom w:val="single" w:sz="6" w:space="1" w:color="3494BA" w:themeColor="accent1"/>
      </w:pBdr>
      <w:spacing w:before="200" w:after="0"/>
      <w:outlineLvl w:val="4"/>
    </w:pPr>
    <w:rPr>
      <w:caps/>
      <w:color w:val="276E8B" w:themeColor="accent1" w:themeShade="BF"/>
      <w:spacing w:val="10"/>
    </w:rPr>
  </w:style>
  <w:style w:type="paragraph" w:styleId="Titre6">
    <w:name w:val="heading 6"/>
    <w:basedOn w:val="Normal"/>
    <w:next w:val="Normal"/>
    <w:link w:val="Titre6Car"/>
    <w:uiPriority w:val="9"/>
    <w:semiHidden/>
    <w:unhideWhenUsed/>
    <w:qFormat/>
    <w:rsid w:val="004B633E"/>
    <w:pPr>
      <w:pBdr>
        <w:bottom w:val="dotted" w:sz="6" w:space="1" w:color="3494BA" w:themeColor="accent1"/>
      </w:pBdr>
      <w:spacing w:before="200" w:after="0"/>
      <w:outlineLvl w:val="5"/>
    </w:pPr>
    <w:rPr>
      <w:caps/>
      <w:color w:val="276E8B" w:themeColor="accent1" w:themeShade="BF"/>
      <w:spacing w:val="10"/>
    </w:rPr>
  </w:style>
  <w:style w:type="paragraph" w:styleId="Titre7">
    <w:name w:val="heading 7"/>
    <w:basedOn w:val="Normal"/>
    <w:next w:val="Normal"/>
    <w:link w:val="Titre7Car"/>
    <w:uiPriority w:val="9"/>
    <w:semiHidden/>
    <w:unhideWhenUsed/>
    <w:qFormat/>
    <w:rsid w:val="004B633E"/>
    <w:pPr>
      <w:spacing w:before="200" w:after="0"/>
      <w:outlineLvl w:val="6"/>
    </w:pPr>
    <w:rPr>
      <w:caps/>
      <w:color w:val="276E8B" w:themeColor="accent1" w:themeShade="BF"/>
      <w:spacing w:val="10"/>
    </w:rPr>
  </w:style>
  <w:style w:type="paragraph" w:styleId="Titre8">
    <w:name w:val="heading 8"/>
    <w:basedOn w:val="Normal"/>
    <w:next w:val="Normal"/>
    <w:link w:val="Titre8Car"/>
    <w:uiPriority w:val="9"/>
    <w:semiHidden/>
    <w:unhideWhenUsed/>
    <w:qFormat/>
    <w:rsid w:val="004B633E"/>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4B633E"/>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0232E"/>
    <w:rPr>
      <w:caps/>
      <w:color w:val="FFFFFF" w:themeColor="background1"/>
      <w:spacing w:val="15"/>
      <w:sz w:val="28"/>
      <w:szCs w:val="22"/>
      <w:shd w:val="clear" w:color="auto" w:fill="3494BA" w:themeFill="accent1"/>
    </w:rPr>
  </w:style>
  <w:style w:type="paragraph" w:styleId="Paragraphedeliste">
    <w:name w:val="List Paragraph"/>
    <w:basedOn w:val="Normal"/>
    <w:uiPriority w:val="34"/>
    <w:qFormat/>
    <w:rsid w:val="00D305B9"/>
    <w:pPr>
      <w:ind w:left="720"/>
      <w:contextualSpacing/>
    </w:pPr>
  </w:style>
  <w:style w:type="paragraph" w:styleId="En-ttedetabledesmatires">
    <w:name w:val="TOC Heading"/>
    <w:basedOn w:val="Titre1"/>
    <w:next w:val="Normal"/>
    <w:uiPriority w:val="39"/>
    <w:unhideWhenUsed/>
    <w:qFormat/>
    <w:rsid w:val="004B633E"/>
    <w:pPr>
      <w:outlineLvl w:val="9"/>
    </w:pPr>
  </w:style>
  <w:style w:type="paragraph" w:styleId="Titre">
    <w:name w:val="Title"/>
    <w:basedOn w:val="Normal"/>
    <w:next w:val="Normal"/>
    <w:link w:val="TitreCar"/>
    <w:uiPriority w:val="10"/>
    <w:qFormat/>
    <w:rsid w:val="004B633E"/>
    <w:pPr>
      <w:spacing w:before="0" w:after="0"/>
    </w:pPr>
    <w:rPr>
      <w:rFonts w:asciiTheme="majorHAnsi" w:eastAsiaTheme="majorEastAsia" w:hAnsiTheme="majorHAnsi" w:cstheme="majorBidi"/>
      <w:caps/>
      <w:color w:val="3494BA" w:themeColor="accent1"/>
      <w:spacing w:val="10"/>
      <w:sz w:val="52"/>
      <w:szCs w:val="52"/>
    </w:rPr>
  </w:style>
  <w:style w:type="character" w:customStyle="1" w:styleId="TitreCar">
    <w:name w:val="Titre Car"/>
    <w:basedOn w:val="Policepardfaut"/>
    <w:link w:val="Titre"/>
    <w:uiPriority w:val="10"/>
    <w:rsid w:val="004B633E"/>
    <w:rPr>
      <w:rFonts w:asciiTheme="majorHAnsi" w:eastAsiaTheme="majorEastAsia" w:hAnsiTheme="majorHAnsi" w:cstheme="majorBidi"/>
      <w:caps/>
      <w:color w:val="3494BA" w:themeColor="accent1"/>
      <w:spacing w:val="10"/>
      <w:sz w:val="52"/>
      <w:szCs w:val="52"/>
    </w:rPr>
  </w:style>
  <w:style w:type="character" w:customStyle="1" w:styleId="Titre2Car">
    <w:name w:val="Titre 2 Car"/>
    <w:basedOn w:val="Policepardfaut"/>
    <w:link w:val="Titre2"/>
    <w:uiPriority w:val="9"/>
    <w:rsid w:val="004B633E"/>
    <w:rPr>
      <w:caps/>
      <w:spacing w:val="15"/>
      <w:shd w:val="clear" w:color="auto" w:fill="D4EAF3" w:themeFill="accent1" w:themeFillTint="33"/>
    </w:rPr>
  </w:style>
  <w:style w:type="character" w:customStyle="1" w:styleId="Titre3Car">
    <w:name w:val="Titre 3 Car"/>
    <w:basedOn w:val="Policepardfaut"/>
    <w:link w:val="Titre3"/>
    <w:uiPriority w:val="9"/>
    <w:semiHidden/>
    <w:rsid w:val="004B633E"/>
    <w:rPr>
      <w:caps/>
      <w:color w:val="1A495C" w:themeColor="accent1" w:themeShade="7F"/>
      <w:spacing w:val="15"/>
    </w:rPr>
  </w:style>
  <w:style w:type="character" w:customStyle="1" w:styleId="Titre4Car">
    <w:name w:val="Titre 4 Car"/>
    <w:basedOn w:val="Policepardfaut"/>
    <w:link w:val="Titre4"/>
    <w:uiPriority w:val="9"/>
    <w:semiHidden/>
    <w:rsid w:val="004B633E"/>
    <w:rPr>
      <w:caps/>
      <w:color w:val="276E8B" w:themeColor="accent1" w:themeShade="BF"/>
      <w:spacing w:val="10"/>
    </w:rPr>
  </w:style>
  <w:style w:type="character" w:customStyle="1" w:styleId="Titre5Car">
    <w:name w:val="Titre 5 Car"/>
    <w:basedOn w:val="Policepardfaut"/>
    <w:link w:val="Titre5"/>
    <w:uiPriority w:val="9"/>
    <w:semiHidden/>
    <w:rsid w:val="004B633E"/>
    <w:rPr>
      <w:caps/>
      <w:color w:val="276E8B" w:themeColor="accent1" w:themeShade="BF"/>
      <w:spacing w:val="10"/>
    </w:rPr>
  </w:style>
  <w:style w:type="character" w:customStyle="1" w:styleId="Titre6Car">
    <w:name w:val="Titre 6 Car"/>
    <w:basedOn w:val="Policepardfaut"/>
    <w:link w:val="Titre6"/>
    <w:uiPriority w:val="9"/>
    <w:semiHidden/>
    <w:rsid w:val="004B633E"/>
    <w:rPr>
      <w:caps/>
      <w:color w:val="276E8B" w:themeColor="accent1" w:themeShade="BF"/>
      <w:spacing w:val="10"/>
    </w:rPr>
  </w:style>
  <w:style w:type="character" w:customStyle="1" w:styleId="Titre7Car">
    <w:name w:val="Titre 7 Car"/>
    <w:basedOn w:val="Policepardfaut"/>
    <w:link w:val="Titre7"/>
    <w:uiPriority w:val="9"/>
    <w:semiHidden/>
    <w:rsid w:val="004B633E"/>
    <w:rPr>
      <w:caps/>
      <w:color w:val="276E8B" w:themeColor="accent1" w:themeShade="BF"/>
      <w:spacing w:val="10"/>
    </w:rPr>
  </w:style>
  <w:style w:type="character" w:customStyle="1" w:styleId="Titre8Car">
    <w:name w:val="Titre 8 Car"/>
    <w:basedOn w:val="Policepardfaut"/>
    <w:link w:val="Titre8"/>
    <w:uiPriority w:val="9"/>
    <w:semiHidden/>
    <w:rsid w:val="004B633E"/>
    <w:rPr>
      <w:caps/>
      <w:spacing w:val="10"/>
      <w:sz w:val="18"/>
      <w:szCs w:val="18"/>
    </w:rPr>
  </w:style>
  <w:style w:type="character" w:customStyle="1" w:styleId="Titre9Car">
    <w:name w:val="Titre 9 Car"/>
    <w:basedOn w:val="Policepardfaut"/>
    <w:link w:val="Titre9"/>
    <w:uiPriority w:val="9"/>
    <w:semiHidden/>
    <w:rsid w:val="004B633E"/>
    <w:rPr>
      <w:i/>
      <w:iCs/>
      <w:caps/>
      <w:spacing w:val="10"/>
      <w:sz w:val="18"/>
      <w:szCs w:val="18"/>
    </w:rPr>
  </w:style>
  <w:style w:type="paragraph" w:styleId="Lgende">
    <w:name w:val="caption"/>
    <w:basedOn w:val="Normal"/>
    <w:next w:val="Normal"/>
    <w:uiPriority w:val="35"/>
    <w:semiHidden/>
    <w:unhideWhenUsed/>
    <w:qFormat/>
    <w:rsid w:val="004B633E"/>
    <w:rPr>
      <w:b/>
      <w:bCs/>
      <w:color w:val="276E8B" w:themeColor="accent1" w:themeShade="BF"/>
      <w:sz w:val="16"/>
      <w:szCs w:val="16"/>
    </w:rPr>
  </w:style>
  <w:style w:type="paragraph" w:styleId="Sous-titre">
    <w:name w:val="Subtitle"/>
    <w:basedOn w:val="Normal"/>
    <w:next w:val="Normal"/>
    <w:link w:val="Sous-titreCar"/>
    <w:uiPriority w:val="11"/>
    <w:qFormat/>
    <w:rsid w:val="004B633E"/>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4B633E"/>
    <w:rPr>
      <w:caps/>
      <w:color w:val="595959" w:themeColor="text1" w:themeTint="A6"/>
      <w:spacing w:val="10"/>
      <w:sz w:val="21"/>
      <w:szCs w:val="21"/>
    </w:rPr>
  </w:style>
  <w:style w:type="character" w:styleId="lev">
    <w:name w:val="Strong"/>
    <w:uiPriority w:val="22"/>
    <w:qFormat/>
    <w:rsid w:val="004B633E"/>
    <w:rPr>
      <w:b/>
      <w:bCs/>
    </w:rPr>
  </w:style>
  <w:style w:type="character" w:styleId="Accentuation">
    <w:name w:val="Emphasis"/>
    <w:uiPriority w:val="20"/>
    <w:qFormat/>
    <w:rsid w:val="004B633E"/>
    <w:rPr>
      <w:caps/>
      <w:color w:val="1A495C" w:themeColor="accent1" w:themeShade="7F"/>
      <w:spacing w:val="5"/>
    </w:rPr>
  </w:style>
  <w:style w:type="paragraph" w:styleId="Sansinterligne">
    <w:name w:val="No Spacing"/>
    <w:uiPriority w:val="1"/>
    <w:qFormat/>
    <w:rsid w:val="004B633E"/>
    <w:pPr>
      <w:spacing w:after="0" w:line="240" w:lineRule="auto"/>
    </w:pPr>
  </w:style>
  <w:style w:type="paragraph" w:styleId="Citation">
    <w:name w:val="Quote"/>
    <w:basedOn w:val="Normal"/>
    <w:next w:val="Normal"/>
    <w:link w:val="CitationCar"/>
    <w:uiPriority w:val="29"/>
    <w:qFormat/>
    <w:rsid w:val="004B633E"/>
    <w:rPr>
      <w:i/>
      <w:iCs/>
      <w:szCs w:val="24"/>
    </w:rPr>
  </w:style>
  <w:style w:type="character" w:customStyle="1" w:styleId="CitationCar">
    <w:name w:val="Citation Car"/>
    <w:basedOn w:val="Policepardfaut"/>
    <w:link w:val="Citation"/>
    <w:uiPriority w:val="29"/>
    <w:rsid w:val="004B633E"/>
    <w:rPr>
      <w:i/>
      <w:iCs/>
      <w:sz w:val="24"/>
      <w:szCs w:val="24"/>
    </w:rPr>
  </w:style>
  <w:style w:type="paragraph" w:styleId="Citationintense">
    <w:name w:val="Intense Quote"/>
    <w:basedOn w:val="Normal"/>
    <w:next w:val="Normal"/>
    <w:link w:val="CitationintenseCar"/>
    <w:uiPriority w:val="30"/>
    <w:qFormat/>
    <w:rsid w:val="004B633E"/>
    <w:pPr>
      <w:spacing w:before="240" w:after="240" w:line="240" w:lineRule="auto"/>
      <w:ind w:left="1080" w:right="1080"/>
      <w:jc w:val="center"/>
    </w:pPr>
    <w:rPr>
      <w:color w:val="3494BA" w:themeColor="accent1"/>
      <w:szCs w:val="24"/>
    </w:rPr>
  </w:style>
  <w:style w:type="character" w:customStyle="1" w:styleId="CitationintenseCar">
    <w:name w:val="Citation intense Car"/>
    <w:basedOn w:val="Policepardfaut"/>
    <w:link w:val="Citationintense"/>
    <w:uiPriority w:val="30"/>
    <w:rsid w:val="004B633E"/>
    <w:rPr>
      <w:color w:val="3494BA" w:themeColor="accent1"/>
      <w:sz w:val="24"/>
      <w:szCs w:val="24"/>
    </w:rPr>
  </w:style>
  <w:style w:type="character" w:styleId="Accentuationlgre">
    <w:name w:val="Subtle Emphasis"/>
    <w:uiPriority w:val="19"/>
    <w:qFormat/>
    <w:rsid w:val="004B633E"/>
    <w:rPr>
      <w:i/>
      <w:iCs/>
      <w:color w:val="1A495C" w:themeColor="accent1" w:themeShade="7F"/>
    </w:rPr>
  </w:style>
  <w:style w:type="character" w:styleId="Accentuationintense">
    <w:name w:val="Intense Emphasis"/>
    <w:uiPriority w:val="21"/>
    <w:qFormat/>
    <w:rsid w:val="004B633E"/>
    <w:rPr>
      <w:b/>
      <w:bCs/>
      <w:caps/>
      <w:color w:val="1A495C" w:themeColor="accent1" w:themeShade="7F"/>
      <w:spacing w:val="10"/>
    </w:rPr>
  </w:style>
  <w:style w:type="character" w:styleId="Rfrencelgre">
    <w:name w:val="Subtle Reference"/>
    <w:uiPriority w:val="31"/>
    <w:qFormat/>
    <w:rsid w:val="004B633E"/>
    <w:rPr>
      <w:b/>
      <w:bCs/>
      <w:color w:val="3494BA" w:themeColor="accent1"/>
    </w:rPr>
  </w:style>
  <w:style w:type="character" w:styleId="Rfrenceintense">
    <w:name w:val="Intense Reference"/>
    <w:uiPriority w:val="32"/>
    <w:qFormat/>
    <w:rsid w:val="004B633E"/>
    <w:rPr>
      <w:b/>
      <w:bCs/>
      <w:i/>
      <w:iCs/>
      <w:caps/>
      <w:color w:val="3494BA" w:themeColor="accent1"/>
    </w:rPr>
  </w:style>
  <w:style w:type="character" w:styleId="Titredulivre">
    <w:name w:val="Book Title"/>
    <w:uiPriority w:val="33"/>
    <w:qFormat/>
    <w:rsid w:val="004B633E"/>
    <w:rPr>
      <w:b/>
      <w:bCs/>
      <w:i/>
      <w:iCs/>
      <w:spacing w:val="0"/>
    </w:rPr>
  </w:style>
  <w:style w:type="paragraph" w:styleId="TM1">
    <w:name w:val="toc 1"/>
    <w:basedOn w:val="Normal"/>
    <w:next w:val="Normal"/>
    <w:autoRedefine/>
    <w:uiPriority w:val="39"/>
    <w:unhideWhenUsed/>
    <w:rsid w:val="004B633E"/>
    <w:pPr>
      <w:spacing w:after="100"/>
    </w:pPr>
  </w:style>
  <w:style w:type="paragraph" w:styleId="TM2">
    <w:name w:val="toc 2"/>
    <w:basedOn w:val="Normal"/>
    <w:next w:val="Normal"/>
    <w:autoRedefine/>
    <w:uiPriority w:val="39"/>
    <w:unhideWhenUsed/>
    <w:rsid w:val="004B633E"/>
    <w:pPr>
      <w:spacing w:after="100"/>
      <w:ind w:left="200"/>
    </w:pPr>
  </w:style>
  <w:style w:type="character" w:styleId="Lienhypertexte">
    <w:name w:val="Hyperlink"/>
    <w:basedOn w:val="Policepardfaut"/>
    <w:uiPriority w:val="99"/>
    <w:unhideWhenUsed/>
    <w:rsid w:val="004B633E"/>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Bleu vert">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BE354-36D1-4281-9127-3FEB32FF2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13</Pages>
  <Words>2619</Words>
  <Characters>14406</Characters>
  <Application>Microsoft Office Word</Application>
  <DocSecurity>0</DocSecurity>
  <Lines>120</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Litzler</dc:creator>
  <cp:keywords/>
  <dc:description/>
  <cp:lastModifiedBy>Quentin DE ABREU</cp:lastModifiedBy>
  <cp:revision>5</cp:revision>
  <dcterms:created xsi:type="dcterms:W3CDTF">2021-06-15T14:31:00Z</dcterms:created>
  <dcterms:modified xsi:type="dcterms:W3CDTF">2021-06-15T16:47:00Z</dcterms:modified>
</cp:coreProperties>
</file>